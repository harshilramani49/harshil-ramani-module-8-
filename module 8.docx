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65DE" w:rsidRDefault="000165DE">
      <w:pPr>
        <w:rPr>
          <w:b/>
          <w:bCs/>
          <w:color w:val="3B3838" w:themeColor="background2" w:themeShade="40"/>
          <w:sz w:val="32"/>
          <w:szCs w:val="32"/>
        </w:rPr>
      </w:pPr>
      <w:r w:rsidRPr="000165DE">
        <w:rPr>
          <w:b/>
          <w:bCs/>
          <w:color w:val="3B3838" w:themeColor="background2" w:themeShade="40"/>
          <w:sz w:val="32"/>
          <w:szCs w:val="32"/>
        </w:rPr>
        <w:t>Name: ramani Harshil sureshbhai</w:t>
      </w:r>
    </w:p>
    <w:p w:rsidR="000165DE" w:rsidRDefault="000165DE">
      <w:pPr>
        <w:rPr>
          <w:b/>
          <w:bCs/>
          <w:color w:val="3B3838" w:themeColor="background2" w:themeShade="40"/>
          <w:sz w:val="32"/>
          <w:szCs w:val="32"/>
        </w:rPr>
      </w:pPr>
    </w:p>
    <w:p w:rsidR="000165DE" w:rsidRDefault="000165DE">
      <w:pPr>
        <w:rPr>
          <w:ins w:id="0" w:author="Administrator" w:date="2024-11-12T16:42:00Z" w16du:dateUtc="2024-11-12T23:42:00Z"/>
          <w:b/>
          <w:bCs/>
          <w:color w:val="3B3838" w:themeColor="background2" w:themeShade="40"/>
          <w:sz w:val="32"/>
          <w:szCs w:val="32"/>
        </w:rPr>
      </w:pPr>
      <w:proofErr w:type="gramStart"/>
      <w:r>
        <w:rPr>
          <w:b/>
          <w:bCs/>
          <w:color w:val="3B3838" w:themeColor="background2" w:themeShade="40"/>
          <w:sz w:val="32"/>
          <w:szCs w:val="32"/>
        </w:rPr>
        <w:t>Module :</w:t>
      </w:r>
      <w:proofErr w:type="gramEnd"/>
      <w:r>
        <w:rPr>
          <w:b/>
          <w:bCs/>
          <w:color w:val="3B3838" w:themeColor="background2" w:themeShade="40"/>
          <w:sz w:val="32"/>
          <w:szCs w:val="32"/>
        </w:rPr>
        <w:t xml:space="preserve"> 8 Network access</w:t>
      </w:r>
      <w:r>
        <w:rPr>
          <w:b/>
          <w:bCs/>
          <w:color w:val="3B3838" w:themeColor="background2" w:themeShade="40"/>
          <w:sz w:val="32"/>
          <w:szCs w:val="32"/>
        </w:rPr>
        <w:tab/>
        <w:t xml:space="preserve"> basic rounting and advance rounting concept, switching concept</w:t>
      </w:r>
    </w:p>
    <w:p w:rsidR="000165DE" w:rsidRDefault="000165DE">
      <w:pPr>
        <w:rPr>
          <w:ins w:id="1" w:author="Administrator" w:date="2024-11-12T16:42:00Z" w16du:dateUtc="2024-11-12T23:42:00Z"/>
          <w:b/>
          <w:bCs/>
          <w:color w:val="3B3838" w:themeColor="background2" w:themeShade="40"/>
          <w:sz w:val="32"/>
          <w:szCs w:val="32"/>
        </w:rPr>
      </w:pPr>
    </w:p>
    <w:p w:rsidR="000165DE" w:rsidRDefault="000165DE">
      <w:pPr>
        <w:rPr>
          <w:ins w:id="2" w:author="Administrator" w:date="2024-11-12T16:42:00Z" w16du:dateUtc="2024-11-12T23:42:00Z"/>
          <w:b/>
          <w:bCs/>
          <w:color w:val="3B3838" w:themeColor="background2" w:themeShade="40"/>
          <w:sz w:val="32"/>
          <w:szCs w:val="32"/>
        </w:rPr>
      </w:pPr>
      <w:ins w:id="3" w:author="Administrator" w:date="2024-11-12T16:42:00Z">
        <w:r w:rsidRPr="000165DE">
          <w:rPr>
            <w:b/>
            <w:bCs/>
            <w:color w:val="3B3838" w:themeColor="background2" w:themeShade="40"/>
            <w:sz w:val="32"/>
            <w:szCs w:val="32"/>
          </w:rPr>
          <w:sym w:font="Symbol" w:char="F0B7"/>
        </w:r>
        <w:r w:rsidRPr="000165DE">
          <w:rPr>
            <w:b/>
            <w:bCs/>
            <w:color w:val="3B3838" w:themeColor="background2" w:themeShade="40"/>
            <w:sz w:val="32"/>
            <w:szCs w:val="32"/>
          </w:rPr>
          <w:t xml:space="preserve"> Beginner Question</w:t>
        </w:r>
      </w:ins>
    </w:p>
    <w:p w:rsidR="000165DE" w:rsidRDefault="000165DE">
      <w:pPr>
        <w:rPr>
          <w:ins w:id="4" w:author="Administrator" w:date="2024-11-12T16:42:00Z" w16du:dateUtc="2024-11-12T23:42:00Z"/>
          <w:b/>
          <w:bCs/>
          <w:color w:val="3B3838" w:themeColor="background2" w:themeShade="40"/>
          <w:sz w:val="28"/>
          <w:szCs w:val="28"/>
        </w:rPr>
      </w:pPr>
      <w:r w:rsidRPr="000165DE">
        <w:rPr>
          <w:b/>
          <w:bCs/>
          <w:color w:val="3B3838" w:themeColor="background2" w:themeShade="40"/>
          <w:sz w:val="28"/>
          <w:szCs w:val="28"/>
        </w:rPr>
        <w:t>1. Explain Switch</w:t>
      </w:r>
    </w:p>
    <w:p w:rsidR="000165DE" w:rsidRPr="000165DE" w:rsidRDefault="000165DE" w:rsidP="000165DE">
      <w:pPr>
        <w:rPr>
          <w:b/>
          <w:bCs/>
          <w:color w:val="000000" w:themeColor="text1"/>
          <w:sz w:val="24"/>
          <w:szCs w:val="24"/>
          <w:rPrChange w:id="5" w:author="Administrator" w:date="2024-11-12T16:45:00Z" w16du:dateUtc="2024-11-12T23:45:00Z">
            <w:rPr>
              <w:b/>
              <w:bCs/>
              <w:color w:val="3B3838" w:themeColor="background2" w:themeShade="40"/>
              <w:sz w:val="28"/>
              <w:szCs w:val="28"/>
            </w:rPr>
          </w:rPrChange>
        </w:rPr>
      </w:pPr>
      <w:r w:rsidRPr="000165DE">
        <w:rPr>
          <w:b/>
          <w:bCs/>
          <w:color w:val="2F5496" w:themeColor="accent1" w:themeShade="BF"/>
          <w:sz w:val="28"/>
          <w:szCs w:val="28"/>
          <w:rPrChange w:id="6" w:author="Administrator" w:date="2024-11-12T16:44:00Z" w16du:dateUtc="2024-11-12T23:44:00Z">
            <w:rPr>
              <w:b/>
              <w:bCs/>
              <w:color w:val="3B3838" w:themeColor="background2" w:themeShade="40"/>
              <w:sz w:val="28"/>
              <w:szCs w:val="28"/>
            </w:rPr>
          </w:rPrChange>
        </w:rPr>
        <w:t xml:space="preserve">Ans = </w:t>
      </w:r>
      <w:r w:rsidRPr="000165DE">
        <w:rPr>
          <w:b/>
          <w:bCs/>
          <w:color w:val="000000" w:themeColor="text1"/>
          <w:sz w:val="24"/>
          <w:szCs w:val="24"/>
          <w:rPrChange w:id="7" w:author="Administrator" w:date="2024-11-12T16:45:00Z" w16du:dateUtc="2024-11-12T23:45:00Z">
            <w:rPr>
              <w:b/>
              <w:bCs/>
              <w:color w:val="3B3838" w:themeColor="background2" w:themeShade="40"/>
              <w:sz w:val="28"/>
              <w:szCs w:val="28"/>
            </w:rPr>
          </w:rPrChange>
        </w:rPr>
        <w:t xml:space="preserve">&gt; </w:t>
      </w:r>
      <w:r w:rsidRPr="000165DE">
        <w:rPr>
          <w:b/>
          <w:bCs/>
          <w:color w:val="000000" w:themeColor="text1"/>
          <w:sz w:val="24"/>
          <w:szCs w:val="24"/>
          <w:rPrChange w:id="8" w:author="Administrator" w:date="2024-11-12T16:45:00Z" w16du:dateUtc="2024-11-12T23:45:00Z">
            <w:rPr>
              <w:b/>
              <w:bCs/>
              <w:color w:val="3B3838" w:themeColor="background2" w:themeShade="40"/>
              <w:sz w:val="28"/>
              <w:szCs w:val="28"/>
            </w:rPr>
          </w:rPrChange>
        </w:rPr>
        <w:t>A switch is a networking device that connects devices within a local area network (LAN) and facilitates data communication between them. It operates at the data link layer (Layer 2) of the OSI model, meaning it uses MAC (Media Access Control) addresses to identify devices on the network. Here’s a breakdown of what it does and how it works:</w:t>
      </w:r>
    </w:p>
    <w:p w:rsidR="000165DE" w:rsidRPr="000165DE" w:rsidRDefault="000165DE" w:rsidP="000165DE">
      <w:pPr>
        <w:rPr>
          <w:b/>
          <w:bCs/>
          <w:color w:val="000000" w:themeColor="text1"/>
          <w:sz w:val="24"/>
          <w:szCs w:val="24"/>
          <w:rPrChange w:id="9"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10" w:author="Administrator" w:date="2024-11-12T16:45:00Z" w16du:dateUtc="2024-11-12T23:45:00Z">
            <w:rPr>
              <w:b/>
              <w:bCs/>
              <w:color w:val="3B3838" w:themeColor="background2" w:themeShade="40"/>
              <w:sz w:val="28"/>
              <w:szCs w:val="28"/>
            </w:rPr>
          </w:rPrChange>
        </w:rPr>
        <w:t>1. Primary Functions of a Switch</w:t>
      </w:r>
    </w:p>
    <w:p w:rsidR="000165DE" w:rsidRPr="000165DE" w:rsidRDefault="000165DE" w:rsidP="000165DE">
      <w:pPr>
        <w:numPr>
          <w:ilvl w:val="0"/>
          <w:numId w:val="1"/>
        </w:numPr>
        <w:rPr>
          <w:b/>
          <w:bCs/>
          <w:color w:val="000000" w:themeColor="text1"/>
          <w:sz w:val="24"/>
          <w:szCs w:val="24"/>
          <w:rPrChange w:id="11"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12" w:author="Administrator" w:date="2024-11-12T16:45:00Z" w16du:dateUtc="2024-11-12T23:45:00Z">
            <w:rPr>
              <w:b/>
              <w:bCs/>
              <w:color w:val="3B3838" w:themeColor="background2" w:themeShade="40"/>
              <w:sz w:val="28"/>
              <w:szCs w:val="28"/>
            </w:rPr>
          </w:rPrChange>
        </w:rPr>
        <w:t>Forwarding and Filtering: Switches determine the destination of each data packet and forward it only to the specific device it’s intended for, rather than broadcasting to all devices. This improves network efficiency.</w:t>
      </w:r>
    </w:p>
    <w:p w:rsidR="000165DE" w:rsidRPr="000165DE" w:rsidRDefault="000165DE" w:rsidP="000165DE">
      <w:pPr>
        <w:numPr>
          <w:ilvl w:val="0"/>
          <w:numId w:val="1"/>
        </w:numPr>
        <w:rPr>
          <w:b/>
          <w:bCs/>
          <w:color w:val="000000" w:themeColor="text1"/>
          <w:sz w:val="24"/>
          <w:szCs w:val="24"/>
          <w:rPrChange w:id="13"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14" w:author="Administrator" w:date="2024-11-12T16:45:00Z" w16du:dateUtc="2024-11-12T23:45:00Z">
            <w:rPr>
              <w:b/>
              <w:bCs/>
              <w:color w:val="3B3838" w:themeColor="background2" w:themeShade="40"/>
              <w:sz w:val="28"/>
              <w:szCs w:val="28"/>
            </w:rPr>
          </w:rPrChange>
        </w:rPr>
        <w:t>Learning: Switches learn the MAC addresses of devices connected to their ports. When a device communicates for the first time, the switch records its MAC address and the port it’s connected to. Over time, the switch builds a MAC address table to improve packet forwarding.</w:t>
      </w:r>
    </w:p>
    <w:p w:rsidR="000165DE" w:rsidRPr="000165DE" w:rsidRDefault="000165DE" w:rsidP="000165DE">
      <w:pPr>
        <w:numPr>
          <w:ilvl w:val="0"/>
          <w:numId w:val="1"/>
        </w:numPr>
        <w:rPr>
          <w:b/>
          <w:bCs/>
          <w:color w:val="000000" w:themeColor="text1"/>
          <w:sz w:val="24"/>
          <w:szCs w:val="24"/>
          <w:rPrChange w:id="15"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16" w:author="Administrator" w:date="2024-11-12T16:45:00Z" w16du:dateUtc="2024-11-12T23:45:00Z">
            <w:rPr>
              <w:b/>
              <w:bCs/>
              <w:color w:val="3B3838" w:themeColor="background2" w:themeShade="40"/>
              <w:sz w:val="28"/>
              <w:szCs w:val="28"/>
            </w:rPr>
          </w:rPrChange>
        </w:rPr>
        <w:t>Loop Avoidance: Managed switches support protocols like Spanning Tree Protocol (STP), which helps prevent loops in the network that could cause broadcast storms and degrade network performance.</w:t>
      </w:r>
    </w:p>
    <w:p w:rsidR="000165DE" w:rsidRPr="000165DE" w:rsidRDefault="000165DE" w:rsidP="000165DE">
      <w:pPr>
        <w:rPr>
          <w:b/>
          <w:bCs/>
          <w:color w:val="000000" w:themeColor="text1"/>
          <w:sz w:val="24"/>
          <w:szCs w:val="24"/>
          <w:rPrChange w:id="17"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18" w:author="Administrator" w:date="2024-11-12T16:45:00Z" w16du:dateUtc="2024-11-12T23:45:00Z">
            <w:rPr>
              <w:b/>
              <w:bCs/>
              <w:color w:val="3B3838" w:themeColor="background2" w:themeShade="40"/>
              <w:sz w:val="28"/>
              <w:szCs w:val="28"/>
            </w:rPr>
          </w:rPrChange>
        </w:rPr>
        <w:t>2. Switch Types</w:t>
      </w:r>
    </w:p>
    <w:p w:rsidR="000165DE" w:rsidRPr="000165DE" w:rsidRDefault="000165DE" w:rsidP="000165DE">
      <w:pPr>
        <w:numPr>
          <w:ilvl w:val="0"/>
          <w:numId w:val="2"/>
        </w:numPr>
        <w:rPr>
          <w:b/>
          <w:bCs/>
          <w:color w:val="000000" w:themeColor="text1"/>
          <w:sz w:val="24"/>
          <w:szCs w:val="24"/>
          <w:rPrChange w:id="19"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20" w:author="Administrator" w:date="2024-11-12T16:45:00Z" w16du:dateUtc="2024-11-12T23:45:00Z">
            <w:rPr>
              <w:b/>
              <w:bCs/>
              <w:color w:val="3B3838" w:themeColor="background2" w:themeShade="40"/>
              <w:sz w:val="28"/>
              <w:szCs w:val="28"/>
            </w:rPr>
          </w:rPrChange>
        </w:rPr>
        <w:t>Unmanaged Switch: Basic plug-and-play device with no configuration options. Ideal for simple, small networks.</w:t>
      </w:r>
    </w:p>
    <w:p w:rsidR="000165DE" w:rsidRDefault="000165DE" w:rsidP="000165DE">
      <w:pPr>
        <w:numPr>
          <w:ilvl w:val="0"/>
          <w:numId w:val="2"/>
        </w:numPr>
        <w:rPr>
          <w:ins w:id="21" w:author="Administrator" w:date="2024-11-12T16:45:00Z" w16du:dateUtc="2024-11-12T23:45:00Z"/>
          <w:b/>
          <w:bCs/>
          <w:color w:val="000000" w:themeColor="text1"/>
          <w:sz w:val="24"/>
          <w:szCs w:val="24"/>
        </w:rPr>
      </w:pPr>
      <w:r w:rsidRPr="000165DE">
        <w:rPr>
          <w:b/>
          <w:bCs/>
          <w:color w:val="000000" w:themeColor="text1"/>
          <w:sz w:val="24"/>
          <w:szCs w:val="24"/>
          <w:rPrChange w:id="22" w:author="Administrator" w:date="2024-11-12T16:45:00Z" w16du:dateUtc="2024-11-12T23:45:00Z">
            <w:rPr>
              <w:b/>
              <w:bCs/>
              <w:color w:val="3B3838" w:themeColor="background2" w:themeShade="40"/>
              <w:sz w:val="28"/>
              <w:szCs w:val="28"/>
            </w:rPr>
          </w:rPrChange>
        </w:rPr>
        <w:t>Managed Switch: Can be configured to provide better control over data traffic, security, and performance. Suitable for larger, more complex networks.</w:t>
      </w:r>
    </w:p>
    <w:p w:rsidR="000165DE" w:rsidRDefault="000165DE" w:rsidP="000165DE">
      <w:pPr>
        <w:rPr>
          <w:ins w:id="23" w:author="Administrator" w:date="2024-11-12T16:45:00Z" w16du:dateUtc="2024-11-12T23:45:00Z"/>
          <w:b/>
          <w:bCs/>
          <w:color w:val="000000" w:themeColor="text1"/>
          <w:sz w:val="24"/>
          <w:szCs w:val="24"/>
        </w:rPr>
      </w:pPr>
    </w:p>
    <w:p w:rsidR="000165DE" w:rsidRDefault="000165DE" w:rsidP="000165DE">
      <w:pPr>
        <w:rPr>
          <w:ins w:id="24" w:author="Administrator" w:date="2024-11-12T16:45:00Z" w16du:dateUtc="2024-11-12T23:45:00Z"/>
          <w:b/>
          <w:bCs/>
          <w:color w:val="000000" w:themeColor="text1"/>
          <w:sz w:val="24"/>
          <w:szCs w:val="24"/>
        </w:rPr>
      </w:pPr>
    </w:p>
    <w:p w:rsidR="000165DE" w:rsidRDefault="000165DE" w:rsidP="000165DE">
      <w:pPr>
        <w:rPr>
          <w:ins w:id="25" w:author="Administrator" w:date="2024-11-12T16:45:00Z" w16du:dateUtc="2024-11-12T23:45:00Z"/>
          <w:b/>
          <w:bCs/>
          <w:color w:val="000000" w:themeColor="text1"/>
          <w:sz w:val="24"/>
          <w:szCs w:val="24"/>
        </w:rPr>
      </w:pPr>
    </w:p>
    <w:p w:rsidR="000165DE" w:rsidRPr="000165DE" w:rsidRDefault="000165DE" w:rsidP="000165DE">
      <w:pPr>
        <w:rPr>
          <w:b/>
          <w:bCs/>
          <w:color w:val="000000" w:themeColor="text1"/>
          <w:sz w:val="24"/>
          <w:szCs w:val="24"/>
          <w:rPrChange w:id="26" w:author="Administrator" w:date="2024-11-12T16:45:00Z" w16du:dateUtc="2024-11-12T23:45:00Z">
            <w:rPr>
              <w:b/>
              <w:bCs/>
              <w:color w:val="3B3838" w:themeColor="background2" w:themeShade="40"/>
              <w:sz w:val="28"/>
              <w:szCs w:val="28"/>
            </w:rPr>
          </w:rPrChange>
        </w:rPr>
        <w:pPrChange w:id="27" w:author="Administrator" w:date="2024-11-12T16:45:00Z" w16du:dateUtc="2024-11-12T23:45:00Z">
          <w:pPr>
            <w:numPr>
              <w:numId w:val="2"/>
            </w:numPr>
            <w:tabs>
              <w:tab w:val="num" w:pos="720"/>
            </w:tabs>
            <w:ind w:left="720" w:hanging="360"/>
          </w:pPr>
        </w:pPrChange>
      </w:pPr>
    </w:p>
    <w:p w:rsidR="000165DE" w:rsidRPr="000165DE" w:rsidRDefault="000165DE" w:rsidP="000165DE">
      <w:pPr>
        <w:rPr>
          <w:b/>
          <w:bCs/>
          <w:color w:val="000000" w:themeColor="text1"/>
          <w:sz w:val="24"/>
          <w:szCs w:val="24"/>
          <w:rPrChange w:id="28"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29" w:author="Administrator" w:date="2024-11-12T16:45:00Z" w16du:dateUtc="2024-11-12T23:45:00Z">
            <w:rPr>
              <w:b/>
              <w:bCs/>
              <w:color w:val="3B3838" w:themeColor="background2" w:themeShade="40"/>
              <w:sz w:val="28"/>
              <w:szCs w:val="28"/>
            </w:rPr>
          </w:rPrChange>
        </w:rPr>
        <w:t>3. How a Switch Works</w:t>
      </w:r>
    </w:p>
    <w:p w:rsidR="000165DE" w:rsidRPr="000165DE" w:rsidRDefault="000165DE" w:rsidP="000165DE">
      <w:pPr>
        <w:rPr>
          <w:b/>
          <w:bCs/>
          <w:color w:val="000000" w:themeColor="text1"/>
          <w:sz w:val="24"/>
          <w:szCs w:val="24"/>
          <w:rPrChange w:id="30"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31" w:author="Administrator" w:date="2024-11-12T16:45:00Z" w16du:dateUtc="2024-11-12T23:45:00Z">
            <w:rPr>
              <w:b/>
              <w:bCs/>
              <w:color w:val="3B3838" w:themeColor="background2" w:themeShade="40"/>
              <w:sz w:val="28"/>
              <w:szCs w:val="28"/>
            </w:rPr>
          </w:rPrChange>
        </w:rPr>
        <w:t>When a device sends data, the switch reads the MAC address in the frame and checks its MAC address table:</w:t>
      </w:r>
    </w:p>
    <w:p w:rsidR="000165DE" w:rsidRPr="000165DE" w:rsidRDefault="000165DE" w:rsidP="000165DE">
      <w:pPr>
        <w:numPr>
          <w:ilvl w:val="0"/>
          <w:numId w:val="3"/>
        </w:numPr>
        <w:rPr>
          <w:b/>
          <w:bCs/>
          <w:color w:val="000000" w:themeColor="text1"/>
          <w:sz w:val="24"/>
          <w:szCs w:val="24"/>
          <w:rPrChange w:id="32"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33" w:author="Administrator" w:date="2024-11-12T16:45:00Z" w16du:dateUtc="2024-11-12T23:45:00Z">
            <w:rPr>
              <w:b/>
              <w:bCs/>
              <w:color w:val="3B3838" w:themeColor="background2" w:themeShade="40"/>
              <w:sz w:val="28"/>
              <w:szCs w:val="28"/>
            </w:rPr>
          </w:rPrChange>
        </w:rPr>
        <w:t>If the address is in the table, it forwards the data directly to the port associated with that MAC.</w:t>
      </w:r>
    </w:p>
    <w:p w:rsidR="000165DE" w:rsidRPr="000165DE" w:rsidRDefault="000165DE" w:rsidP="000165DE">
      <w:pPr>
        <w:numPr>
          <w:ilvl w:val="0"/>
          <w:numId w:val="3"/>
        </w:numPr>
        <w:rPr>
          <w:b/>
          <w:bCs/>
          <w:color w:val="000000" w:themeColor="text1"/>
          <w:sz w:val="24"/>
          <w:szCs w:val="24"/>
          <w:rPrChange w:id="34"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35" w:author="Administrator" w:date="2024-11-12T16:45:00Z" w16du:dateUtc="2024-11-12T23:45:00Z">
            <w:rPr>
              <w:b/>
              <w:bCs/>
              <w:color w:val="3B3838" w:themeColor="background2" w:themeShade="40"/>
              <w:sz w:val="28"/>
              <w:szCs w:val="28"/>
            </w:rPr>
          </w:rPrChange>
        </w:rPr>
        <w:t>If not, it floods the data to all ports except the source port, and then learns the destination’s MAC and port when it responds.</w:t>
      </w:r>
    </w:p>
    <w:p w:rsidR="000165DE" w:rsidRPr="000165DE" w:rsidRDefault="000165DE" w:rsidP="000165DE">
      <w:pPr>
        <w:rPr>
          <w:b/>
          <w:bCs/>
          <w:color w:val="000000" w:themeColor="text1"/>
          <w:sz w:val="24"/>
          <w:szCs w:val="24"/>
          <w:rPrChange w:id="36"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37" w:author="Administrator" w:date="2024-11-12T16:45:00Z" w16du:dateUtc="2024-11-12T23:45:00Z">
            <w:rPr>
              <w:b/>
              <w:bCs/>
              <w:color w:val="3B3838" w:themeColor="background2" w:themeShade="40"/>
              <w:sz w:val="28"/>
              <w:szCs w:val="28"/>
            </w:rPr>
          </w:rPrChange>
        </w:rPr>
        <w:t>Advantages of Using a Switch</w:t>
      </w:r>
    </w:p>
    <w:p w:rsidR="000165DE" w:rsidRPr="000165DE" w:rsidRDefault="000165DE" w:rsidP="000165DE">
      <w:pPr>
        <w:numPr>
          <w:ilvl w:val="0"/>
          <w:numId w:val="4"/>
        </w:numPr>
        <w:rPr>
          <w:b/>
          <w:bCs/>
          <w:color w:val="000000" w:themeColor="text1"/>
          <w:sz w:val="24"/>
          <w:szCs w:val="24"/>
          <w:rPrChange w:id="38"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39" w:author="Administrator" w:date="2024-11-12T16:45:00Z" w16du:dateUtc="2024-11-12T23:45:00Z">
            <w:rPr>
              <w:b/>
              <w:bCs/>
              <w:color w:val="3B3838" w:themeColor="background2" w:themeShade="40"/>
              <w:sz w:val="28"/>
              <w:szCs w:val="28"/>
            </w:rPr>
          </w:rPrChange>
        </w:rPr>
        <w:t>Improves Network Performance: By reducing unnecessary traffic, only forwarding packets to the correct destination.</w:t>
      </w:r>
    </w:p>
    <w:p w:rsidR="000165DE" w:rsidRPr="000165DE" w:rsidRDefault="000165DE" w:rsidP="000165DE">
      <w:pPr>
        <w:numPr>
          <w:ilvl w:val="0"/>
          <w:numId w:val="4"/>
        </w:numPr>
        <w:rPr>
          <w:b/>
          <w:bCs/>
          <w:color w:val="000000" w:themeColor="text1"/>
          <w:sz w:val="24"/>
          <w:szCs w:val="24"/>
          <w:rPrChange w:id="40"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41" w:author="Administrator" w:date="2024-11-12T16:45:00Z" w16du:dateUtc="2024-11-12T23:45:00Z">
            <w:rPr>
              <w:b/>
              <w:bCs/>
              <w:color w:val="3B3838" w:themeColor="background2" w:themeShade="40"/>
              <w:sz w:val="28"/>
              <w:szCs w:val="28"/>
            </w:rPr>
          </w:rPrChange>
        </w:rPr>
        <w:t>Increases Security: With managed switches, you can control which devices have access to specific parts of the network.</w:t>
      </w:r>
    </w:p>
    <w:p w:rsidR="000165DE" w:rsidRPr="000165DE" w:rsidRDefault="000165DE" w:rsidP="000165DE">
      <w:pPr>
        <w:numPr>
          <w:ilvl w:val="0"/>
          <w:numId w:val="4"/>
        </w:numPr>
        <w:rPr>
          <w:b/>
          <w:bCs/>
          <w:color w:val="000000" w:themeColor="text1"/>
          <w:sz w:val="24"/>
          <w:szCs w:val="24"/>
          <w:rPrChange w:id="42"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43" w:author="Administrator" w:date="2024-11-12T16:45:00Z" w16du:dateUtc="2024-11-12T23:45:00Z">
            <w:rPr>
              <w:b/>
              <w:bCs/>
              <w:color w:val="3B3838" w:themeColor="background2" w:themeShade="40"/>
              <w:sz w:val="28"/>
              <w:szCs w:val="28"/>
            </w:rPr>
          </w:rPrChange>
        </w:rPr>
        <w:t>Scalability: Switches can support large numbers of devices, making it easy to expand networks.</w:t>
      </w:r>
    </w:p>
    <w:p w:rsidR="000165DE" w:rsidRPr="000165DE" w:rsidRDefault="000165DE" w:rsidP="000165DE">
      <w:pPr>
        <w:rPr>
          <w:b/>
          <w:bCs/>
          <w:color w:val="000000" w:themeColor="text1"/>
          <w:sz w:val="24"/>
          <w:szCs w:val="24"/>
          <w:rPrChange w:id="44" w:author="Administrator" w:date="2024-11-12T16:45:00Z" w16du:dateUtc="2024-11-12T23:45:00Z">
            <w:rPr>
              <w:b/>
              <w:bCs/>
              <w:color w:val="3B3838" w:themeColor="background2" w:themeShade="40"/>
              <w:sz w:val="28"/>
              <w:szCs w:val="28"/>
            </w:rPr>
          </w:rPrChange>
        </w:rPr>
      </w:pPr>
      <w:r w:rsidRPr="000165DE">
        <w:rPr>
          <w:b/>
          <w:bCs/>
          <w:color w:val="000000" w:themeColor="text1"/>
          <w:sz w:val="24"/>
          <w:szCs w:val="24"/>
          <w:rPrChange w:id="45" w:author="Administrator" w:date="2024-11-12T16:45:00Z" w16du:dateUtc="2024-11-12T23:45:00Z">
            <w:rPr>
              <w:b/>
              <w:bCs/>
              <w:color w:val="3B3838" w:themeColor="background2" w:themeShade="40"/>
              <w:sz w:val="28"/>
              <w:szCs w:val="28"/>
            </w:rPr>
          </w:rPrChange>
        </w:rPr>
        <w:t>Switches are foundational to modern LANs, offering an efficient way to manage data flows and network resources.</w:t>
      </w:r>
    </w:p>
    <w:p w:rsidR="000165DE" w:rsidRDefault="000165DE">
      <w:pPr>
        <w:rPr>
          <w:ins w:id="46" w:author="Administrator" w:date="2024-11-12T16:45:00Z" w16du:dateUtc="2024-11-12T23:45:00Z"/>
          <w:b/>
          <w:bCs/>
          <w:color w:val="3B3838" w:themeColor="background2" w:themeShade="40"/>
          <w:sz w:val="28"/>
          <w:szCs w:val="28"/>
        </w:rPr>
      </w:pPr>
    </w:p>
    <w:p w:rsidR="000165DE" w:rsidRPr="000165DE" w:rsidRDefault="000165DE">
      <w:pPr>
        <w:rPr>
          <w:b/>
          <w:bCs/>
          <w:color w:val="3B3838" w:themeColor="background2" w:themeShade="40"/>
          <w:sz w:val="28"/>
          <w:szCs w:val="28"/>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0165DE">
      <w:pPr>
        <w:rPr>
          <w:b/>
          <w:bCs/>
          <w:color w:val="3B3838" w:themeColor="background2" w:themeShade="40"/>
          <w:sz w:val="32"/>
          <w:szCs w:val="32"/>
        </w:rPr>
      </w:pPr>
    </w:p>
    <w:p w:rsidR="000165DE" w:rsidRDefault="00C37632">
      <w:pPr>
        <w:rPr>
          <w:ins w:id="47" w:author="Administrator" w:date="2024-11-12T16:46:00Z" w16du:dateUtc="2024-11-12T23:46:00Z"/>
          <w:b/>
          <w:bCs/>
          <w:color w:val="3B3838" w:themeColor="background2" w:themeShade="40"/>
          <w:sz w:val="32"/>
          <w:szCs w:val="32"/>
        </w:rPr>
      </w:pPr>
      <w:r>
        <w:rPr>
          <w:b/>
          <w:bCs/>
          <w:color w:val="3B3838" w:themeColor="background2" w:themeShade="40"/>
          <w:sz w:val="32"/>
          <w:szCs w:val="32"/>
        </w:rPr>
        <w:lastRenderedPageBreak/>
        <w:t>2.</w:t>
      </w:r>
      <w:r w:rsidRPr="00C37632">
        <w:t xml:space="preserve"> </w:t>
      </w:r>
      <w:r w:rsidRPr="00C37632">
        <w:rPr>
          <w:b/>
          <w:bCs/>
          <w:color w:val="3B3838" w:themeColor="background2" w:themeShade="40"/>
          <w:sz w:val="32"/>
          <w:szCs w:val="32"/>
        </w:rPr>
        <w:t xml:space="preserve"> Explain Switch Boot Sequence</w:t>
      </w:r>
    </w:p>
    <w:p w:rsidR="00C37632" w:rsidRPr="00C37632" w:rsidRDefault="00C37632" w:rsidP="00C37632">
      <w:pPr>
        <w:rPr>
          <w:b/>
          <w:bCs/>
          <w:color w:val="3B3838" w:themeColor="background2" w:themeShade="40"/>
          <w:sz w:val="24"/>
          <w:szCs w:val="24"/>
          <w:rPrChange w:id="48" w:author="Administrator" w:date="2024-11-12T16:47:00Z" w16du:dateUtc="2024-11-12T23:47:00Z">
            <w:rPr>
              <w:b/>
              <w:bCs/>
              <w:color w:val="3B3838" w:themeColor="background2" w:themeShade="40"/>
              <w:sz w:val="32"/>
              <w:szCs w:val="32"/>
            </w:rPr>
          </w:rPrChange>
        </w:rPr>
      </w:pPr>
      <w:ins w:id="49" w:author="Administrator" w:date="2024-11-12T16:46:00Z" w16du:dateUtc="2024-11-12T23:46:00Z">
        <w:r>
          <w:rPr>
            <w:b/>
            <w:bCs/>
            <w:color w:val="3B3838" w:themeColor="background2" w:themeShade="40"/>
            <w:sz w:val="32"/>
            <w:szCs w:val="32"/>
          </w:rPr>
          <w:t>Ans = &gt;</w:t>
        </w:r>
      </w:ins>
      <w:r w:rsidRPr="00C37632">
        <w:rPr>
          <w:b/>
          <w:bCs/>
          <w:color w:val="3B3838" w:themeColor="background2" w:themeShade="40"/>
          <w:sz w:val="24"/>
          <w:szCs w:val="24"/>
          <w:rPrChange w:id="50" w:author="Administrator" w:date="2024-11-12T16:47:00Z" w16du:dateUtc="2024-11-12T23:47:00Z">
            <w:rPr>
              <w:b/>
              <w:bCs/>
              <w:color w:val="3B3838" w:themeColor="background2" w:themeShade="40"/>
              <w:sz w:val="32"/>
              <w:szCs w:val="32"/>
            </w:rPr>
          </w:rPrChange>
        </w:rPr>
        <w:t>The switch boot sequence is the process a network switch goes through when it starts up or reboots. This sequence involves several stages that ensure the switch’s hardware and software are ready for operation. Here’s a step-by-step breakdown of the boot sequence in a typical managed network switch (like Cisco):</w:t>
      </w:r>
    </w:p>
    <w:p w:rsidR="00C37632" w:rsidRPr="00C37632" w:rsidRDefault="00C37632" w:rsidP="00C37632">
      <w:pPr>
        <w:rPr>
          <w:b/>
          <w:bCs/>
          <w:color w:val="3B3838" w:themeColor="background2" w:themeShade="40"/>
          <w:sz w:val="24"/>
          <w:szCs w:val="24"/>
          <w:rPrChange w:id="51"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52" w:author="Administrator" w:date="2024-11-12T16:47:00Z" w16du:dateUtc="2024-11-12T23:47:00Z">
            <w:rPr>
              <w:b/>
              <w:bCs/>
              <w:color w:val="3B3838" w:themeColor="background2" w:themeShade="40"/>
              <w:sz w:val="32"/>
              <w:szCs w:val="32"/>
            </w:rPr>
          </w:rPrChange>
        </w:rPr>
        <w:t>1. Power-On Self-Test (POST)</w:t>
      </w:r>
    </w:p>
    <w:p w:rsidR="00C37632" w:rsidRPr="00C37632" w:rsidRDefault="00C37632" w:rsidP="00C37632">
      <w:pPr>
        <w:numPr>
          <w:ilvl w:val="0"/>
          <w:numId w:val="5"/>
        </w:numPr>
        <w:rPr>
          <w:b/>
          <w:bCs/>
          <w:color w:val="3B3838" w:themeColor="background2" w:themeShade="40"/>
          <w:sz w:val="24"/>
          <w:szCs w:val="24"/>
          <w:rPrChange w:id="53"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54" w:author="Administrator" w:date="2024-11-12T16:47:00Z" w16du:dateUtc="2024-11-12T23:47:00Z">
            <w:rPr>
              <w:b/>
              <w:bCs/>
              <w:color w:val="3B3838" w:themeColor="background2" w:themeShade="40"/>
              <w:sz w:val="32"/>
              <w:szCs w:val="32"/>
            </w:rPr>
          </w:rPrChange>
        </w:rPr>
        <w:t>The switch powers up and immediately performs a POST to check the functionality of essential hardware components (CPU, memory, interfaces, etc.).</w:t>
      </w:r>
    </w:p>
    <w:p w:rsidR="00C37632" w:rsidRPr="00C37632" w:rsidRDefault="00C37632" w:rsidP="00C37632">
      <w:pPr>
        <w:numPr>
          <w:ilvl w:val="0"/>
          <w:numId w:val="5"/>
        </w:numPr>
        <w:rPr>
          <w:b/>
          <w:bCs/>
          <w:color w:val="3B3838" w:themeColor="background2" w:themeShade="40"/>
          <w:sz w:val="24"/>
          <w:szCs w:val="24"/>
          <w:rPrChange w:id="55"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56" w:author="Administrator" w:date="2024-11-12T16:47:00Z" w16du:dateUtc="2024-11-12T23:47:00Z">
            <w:rPr>
              <w:b/>
              <w:bCs/>
              <w:color w:val="3B3838" w:themeColor="background2" w:themeShade="40"/>
              <w:sz w:val="32"/>
              <w:szCs w:val="32"/>
            </w:rPr>
          </w:rPrChange>
        </w:rPr>
        <w:t>If any hardware issues are detected, the switch will typically signal this with error codes or LED indicators.</w:t>
      </w:r>
    </w:p>
    <w:p w:rsidR="00C37632" w:rsidRPr="00C37632" w:rsidRDefault="00C37632" w:rsidP="00C37632">
      <w:pPr>
        <w:rPr>
          <w:b/>
          <w:bCs/>
          <w:color w:val="3B3838" w:themeColor="background2" w:themeShade="40"/>
          <w:sz w:val="24"/>
          <w:szCs w:val="24"/>
          <w:rPrChange w:id="57"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58" w:author="Administrator" w:date="2024-11-12T16:47:00Z" w16du:dateUtc="2024-11-12T23:47:00Z">
            <w:rPr>
              <w:b/>
              <w:bCs/>
              <w:color w:val="3B3838" w:themeColor="background2" w:themeShade="40"/>
              <w:sz w:val="32"/>
              <w:szCs w:val="32"/>
            </w:rPr>
          </w:rPrChange>
        </w:rPr>
        <w:t>2. Loading the Bootstrap (Bootloader)</w:t>
      </w:r>
    </w:p>
    <w:p w:rsidR="00C37632" w:rsidRPr="00C37632" w:rsidRDefault="00C37632" w:rsidP="00C37632">
      <w:pPr>
        <w:numPr>
          <w:ilvl w:val="0"/>
          <w:numId w:val="6"/>
        </w:numPr>
        <w:rPr>
          <w:b/>
          <w:bCs/>
          <w:color w:val="3B3838" w:themeColor="background2" w:themeShade="40"/>
          <w:sz w:val="24"/>
          <w:szCs w:val="24"/>
          <w:rPrChange w:id="59"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60" w:author="Administrator" w:date="2024-11-12T16:47:00Z" w16du:dateUtc="2024-11-12T23:47:00Z">
            <w:rPr>
              <w:b/>
              <w:bCs/>
              <w:color w:val="3B3838" w:themeColor="background2" w:themeShade="40"/>
              <w:sz w:val="32"/>
              <w:szCs w:val="32"/>
            </w:rPr>
          </w:rPrChange>
        </w:rPr>
        <w:t>The switch loads a small piece of software called the bootstrap or bootloader. The bootstrap is responsible for locating the switch’s operating system (usually an image stored in flash memory).</w:t>
      </w:r>
    </w:p>
    <w:p w:rsidR="00C37632" w:rsidRPr="00C37632" w:rsidRDefault="00C37632" w:rsidP="00C37632">
      <w:pPr>
        <w:numPr>
          <w:ilvl w:val="0"/>
          <w:numId w:val="6"/>
        </w:numPr>
        <w:rPr>
          <w:b/>
          <w:bCs/>
          <w:color w:val="3B3838" w:themeColor="background2" w:themeShade="40"/>
          <w:sz w:val="24"/>
          <w:szCs w:val="24"/>
          <w:rPrChange w:id="61"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62" w:author="Administrator" w:date="2024-11-12T16:47:00Z" w16du:dateUtc="2024-11-12T23:47:00Z">
            <w:rPr>
              <w:b/>
              <w:bCs/>
              <w:color w:val="3B3838" w:themeColor="background2" w:themeShade="40"/>
              <w:sz w:val="32"/>
              <w:szCs w:val="32"/>
            </w:rPr>
          </w:rPrChange>
        </w:rPr>
        <w:t>The bootstrap is stored in ROM (read-only memory) and initializes the hardware, helping the switch load the operating system.</w:t>
      </w:r>
    </w:p>
    <w:p w:rsidR="00C37632" w:rsidRPr="00C37632" w:rsidRDefault="00C37632" w:rsidP="00C37632">
      <w:pPr>
        <w:rPr>
          <w:b/>
          <w:bCs/>
          <w:color w:val="3B3838" w:themeColor="background2" w:themeShade="40"/>
          <w:sz w:val="24"/>
          <w:szCs w:val="24"/>
          <w:rPrChange w:id="63"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64" w:author="Administrator" w:date="2024-11-12T16:47:00Z" w16du:dateUtc="2024-11-12T23:47:00Z">
            <w:rPr>
              <w:b/>
              <w:bCs/>
              <w:color w:val="3B3838" w:themeColor="background2" w:themeShade="40"/>
              <w:sz w:val="32"/>
              <w:szCs w:val="32"/>
            </w:rPr>
          </w:rPrChange>
        </w:rPr>
        <w:t>3. Loading the IOS Image (Operating System)</w:t>
      </w:r>
    </w:p>
    <w:p w:rsidR="00C37632" w:rsidRPr="00C37632" w:rsidRDefault="00C37632" w:rsidP="00C37632">
      <w:pPr>
        <w:numPr>
          <w:ilvl w:val="0"/>
          <w:numId w:val="7"/>
        </w:numPr>
        <w:rPr>
          <w:b/>
          <w:bCs/>
          <w:color w:val="3B3838" w:themeColor="background2" w:themeShade="40"/>
          <w:sz w:val="24"/>
          <w:szCs w:val="24"/>
          <w:rPrChange w:id="65"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66" w:author="Administrator" w:date="2024-11-12T16:47:00Z" w16du:dateUtc="2024-11-12T23:47:00Z">
            <w:rPr>
              <w:b/>
              <w:bCs/>
              <w:color w:val="3B3838" w:themeColor="background2" w:themeShade="40"/>
              <w:sz w:val="32"/>
              <w:szCs w:val="32"/>
            </w:rPr>
          </w:rPrChange>
        </w:rPr>
        <w:t>The switch loads its IOS (Internetwork Operating System) image or equivalent OS from flash memory.</w:t>
      </w:r>
    </w:p>
    <w:p w:rsidR="00C37632" w:rsidRPr="00C37632" w:rsidRDefault="00C37632" w:rsidP="00C37632">
      <w:pPr>
        <w:numPr>
          <w:ilvl w:val="0"/>
          <w:numId w:val="7"/>
        </w:numPr>
        <w:rPr>
          <w:b/>
          <w:bCs/>
          <w:color w:val="3B3838" w:themeColor="background2" w:themeShade="40"/>
          <w:sz w:val="24"/>
          <w:szCs w:val="24"/>
          <w:rPrChange w:id="67"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68" w:author="Administrator" w:date="2024-11-12T16:47:00Z" w16du:dateUtc="2024-11-12T23:47:00Z">
            <w:rPr>
              <w:b/>
              <w:bCs/>
              <w:color w:val="3B3838" w:themeColor="background2" w:themeShade="40"/>
              <w:sz w:val="32"/>
              <w:szCs w:val="32"/>
            </w:rPr>
          </w:rPrChange>
        </w:rPr>
        <w:t>If there’s a problem loading the IOS, the switch may enter ROM Monitor (</w:t>
      </w:r>
      <w:proofErr w:type="spellStart"/>
      <w:r w:rsidRPr="00C37632">
        <w:rPr>
          <w:b/>
          <w:bCs/>
          <w:color w:val="3B3838" w:themeColor="background2" w:themeShade="40"/>
          <w:sz w:val="24"/>
          <w:szCs w:val="24"/>
          <w:rPrChange w:id="69" w:author="Administrator" w:date="2024-11-12T16:47:00Z" w16du:dateUtc="2024-11-12T23:47:00Z">
            <w:rPr>
              <w:b/>
              <w:bCs/>
              <w:color w:val="3B3838" w:themeColor="background2" w:themeShade="40"/>
              <w:sz w:val="32"/>
              <w:szCs w:val="32"/>
            </w:rPr>
          </w:rPrChange>
        </w:rPr>
        <w:t>ROMmon</w:t>
      </w:r>
      <w:proofErr w:type="spellEnd"/>
      <w:r w:rsidRPr="00C37632">
        <w:rPr>
          <w:b/>
          <w:bCs/>
          <w:color w:val="3B3838" w:themeColor="background2" w:themeShade="40"/>
          <w:sz w:val="24"/>
          <w:szCs w:val="24"/>
          <w:rPrChange w:id="70" w:author="Administrator" w:date="2024-11-12T16:47:00Z" w16du:dateUtc="2024-11-12T23:47:00Z">
            <w:rPr>
              <w:b/>
              <w:bCs/>
              <w:color w:val="3B3838" w:themeColor="background2" w:themeShade="40"/>
              <w:sz w:val="32"/>
              <w:szCs w:val="32"/>
            </w:rPr>
          </w:rPrChange>
        </w:rPr>
        <w:t>) mode to allow manual recovery or troubleshooting.</w:t>
      </w:r>
    </w:p>
    <w:p w:rsidR="00C37632" w:rsidRPr="00C37632" w:rsidRDefault="00C37632" w:rsidP="00C37632">
      <w:pPr>
        <w:rPr>
          <w:b/>
          <w:bCs/>
          <w:color w:val="3B3838" w:themeColor="background2" w:themeShade="40"/>
          <w:sz w:val="24"/>
          <w:szCs w:val="24"/>
          <w:rPrChange w:id="71"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72" w:author="Administrator" w:date="2024-11-12T16:47:00Z" w16du:dateUtc="2024-11-12T23:47:00Z">
            <w:rPr>
              <w:b/>
              <w:bCs/>
              <w:color w:val="3B3838" w:themeColor="background2" w:themeShade="40"/>
              <w:sz w:val="32"/>
              <w:szCs w:val="32"/>
            </w:rPr>
          </w:rPrChange>
        </w:rPr>
        <w:t>4. Initialization of Hardware and Interfaces</w:t>
      </w:r>
    </w:p>
    <w:p w:rsidR="00C37632" w:rsidRPr="00C37632" w:rsidRDefault="00C37632" w:rsidP="00C37632">
      <w:pPr>
        <w:numPr>
          <w:ilvl w:val="0"/>
          <w:numId w:val="8"/>
        </w:numPr>
        <w:rPr>
          <w:b/>
          <w:bCs/>
          <w:color w:val="3B3838" w:themeColor="background2" w:themeShade="40"/>
          <w:sz w:val="24"/>
          <w:szCs w:val="24"/>
          <w:rPrChange w:id="73"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74" w:author="Administrator" w:date="2024-11-12T16:47:00Z" w16du:dateUtc="2024-11-12T23:47:00Z">
            <w:rPr>
              <w:b/>
              <w:bCs/>
              <w:color w:val="3B3838" w:themeColor="background2" w:themeShade="40"/>
              <w:sz w:val="32"/>
              <w:szCs w:val="32"/>
            </w:rPr>
          </w:rPrChange>
        </w:rPr>
        <w:t>Once the IOS is loaded, the switch initializes its hardware interfaces (Ethernet ports, etc.) and brings them online.</w:t>
      </w:r>
    </w:p>
    <w:p w:rsidR="00C37632" w:rsidRDefault="00C37632" w:rsidP="00C37632">
      <w:pPr>
        <w:numPr>
          <w:ilvl w:val="0"/>
          <w:numId w:val="8"/>
        </w:numPr>
        <w:rPr>
          <w:ins w:id="75" w:author="Administrator" w:date="2024-11-12T16:47:00Z" w16du:dateUtc="2024-11-12T23:47:00Z"/>
          <w:b/>
          <w:bCs/>
          <w:color w:val="3B3838" w:themeColor="background2" w:themeShade="40"/>
          <w:sz w:val="24"/>
          <w:szCs w:val="24"/>
        </w:rPr>
      </w:pPr>
      <w:r w:rsidRPr="00C37632">
        <w:rPr>
          <w:b/>
          <w:bCs/>
          <w:color w:val="3B3838" w:themeColor="background2" w:themeShade="40"/>
          <w:sz w:val="24"/>
          <w:szCs w:val="24"/>
          <w:rPrChange w:id="76" w:author="Administrator" w:date="2024-11-12T16:47:00Z" w16du:dateUtc="2024-11-12T23:47:00Z">
            <w:rPr>
              <w:b/>
              <w:bCs/>
              <w:color w:val="3B3838" w:themeColor="background2" w:themeShade="40"/>
              <w:sz w:val="32"/>
              <w:szCs w:val="32"/>
            </w:rPr>
          </w:rPrChange>
        </w:rPr>
        <w:t>This step involves configuring default interface settings and activating hardware resources needed for network connectivity.</w:t>
      </w:r>
    </w:p>
    <w:p w:rsidR="00C37632" w:rsidRDefault="00C37632" w:rsidP="00C37632">
      <w:pPr>
        <w:rPr>
          <w:ins w:id="77" w:author="Administrator" w:date="2024-11-12T16:47:00Z" w16du:dateUtc="2024-11-12T23:47:00Z"/>
          <w:b/>
          <w:bCs/>
          <w:color w:val="3B3838" w:themeColor="background2" w:themeShade="40"/>
          <w:sz w:val="24"/>
          <w:szCs w:val="24"/>
        </w:rPr>
      </w:pPr>
    </w:p>
    <w:p w:rsidR="00C37632" w:rsidRDefault="00C37632" w:rsidP="00C37632">
      <w:pPr>
        <w:rPr>
          <w:ins w:id="78" w:author="Administrator" w:date="2024-11-12T16:47:00Z" w16du:dateUtc="2024-11-12T23:47:00Z"/>
          <w:b/>
          <w:bCs/>
          <w:color w:val="3B3838" w:themeColor="background2" w:themeShade="40"/>
          <w:sz w:val="24"/>
          <w:szCs w:val="24"/>
        </w:rPr>
      </w:pPr>
    </w:p>
    <w:p w:rsidR="00C37632" w:rsidRDefault="00C37632" w:rsidP="00C37632">
      <w:pPr>
        <w:rPr>
          <w:ins w:id="79" w:author="Administrator" w:date="2024-11-12T16:47:00Z" w16du:dateUtc="2024-11-12T23:47:00Z"/>
          <w:b/>
          <w:bCs/>
          <w:color w:val="3B3838" w:themeColor="background2" w:themeShade="40"/>
          <w:sz w:val="24"/>
          <w:szCs w:val="24"/>
        </w:rPr>
      </w:pPr>
    </w:p>
    <w:p w:rsidR="00C37632" w:rsidRDefault="00C37632" w:rsidP="00C37632">
      <w:pPr>
        <w:rPr>
          <w:ins w:id="80" w:author="Administrator" w:date="2024-11-12T16:47:00Z" w16du:dateUtc="2024-11-12T23:47:00Z"/>
          <w:b/>
          <w:bCs/>
          <w:color w:val="3B3838" w:themeColor="background2" w:themeShade="40"/>
          <w:sz w:val="24"/>
          <w:szCs w:val="24"/>
        </w:rPr>
      </w:pPr>
    </w:p>
    <w:p w:rsidR="00C37632" w:rsidRPr="00C37632" w:rsidRDefault="00C37632" w:rsidP="00C37632">
      <w:pPr>
        <w:rPr>
          <w:b/>
          <w:bCs/>
          <w:color w:val="3B3838" w:themeColor="background2" w:themeShade="40"/>
          <w:sz w:val="24"/>
          <w:szCs w:val="24"/>
          <w:rPrChange w:id="81" w:author="Administrator" w:date="2024-11-12T16:47:00Z" w16du:dateUtc="2024-11-12T23:47:00Z">
            <w:rPr>
              <w:b/>
              <w:bCs/>
              <w:color w:val="3B3838" w:themeColor="background2" w:themeShade="40"/>
              <w:sz w:val="32"/>
              <w:szCs w:val="32"/>
            </w:rPr>
          </w:rPrChange>
        </w:rPr>
        <w:pPrChange w:id="82" w:author="Administrator" w:date="2024-11-12T16:47:00Z" w16du:dateUtc="2024-11-12T23:47:00Z">
          <w:pPr>
            <w:numPr>
              <w:numId w:val="8"/>
            </w:numPr>
            <w:tabs>
              <w:tab w:val="num" w:pos="720"/>
            </w:tabs>
            <w:ind w:left="720" w:hanging="360"/>
          </w:pPr>
        </w:pPrChange>
      </w:pPr>
    </w:p>
    <w:p w:rsidR="00C37632" w:rsidRPr="00C37632" w:rsidRDefault="00C37632" w:rsidP="00C37632">
      <w:pPr>
        <w:rPr>
          <w:b/>
          <w:bCs/>
          <w:color w:val="3B3838" w:themeColor="background2" w:themeShade="40"/>
          <w:sz w:val="24"/>
          <w:szCs w:val="24"/>
          <w:rPrChange w:id="83"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84" w:author="Administrator" w:date="2024-11-12T16:47:00Z" w16du:dateUtc="2024-11-12T23:47:00Z">
            <w:rPr>
              <w:b/>
              <w:bCs/>
              <w:color w:val="3B3838" w:themeColor="background2" w:themeShade="40"/>
              <w:sz w:val="32"/>
              <w:szCs w:val="32"/>
            </w:rPr>
          </w:rPrChange>
        </w:rPr>
        <w:lastRenderedPageBreak/>
        <w:t>5. Execution of Startup Configuration</w:t>
      </w:r>
    </w:p>
    <w:p w:rsidR="00C37632" w:rsidRPr="00C37632" w:rsidRDefault="00C37632" w:rsidP="00C37632">
      <w:pPr>
        <w:numPr>
          <w:ilvl w:val="0"/>
          <w:numId w:val="9"/>
        </w:numPr>
        <w:rPr>
          <w:b/>
          <w:bCs/>
          <w:color w:val="3B3838" w:themeColor="background2" w:themeShade="40"/>
          <w:sz w:val="24"/>
          <w:szCs w:val="24"/>
          <w:rPrChange w:id="85"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86" w:author="Administrator" w:date="2024-11-12T16:47:00Z" w16du:dateUtc="2024-11-12T23:47:00Z">
            <w:rPr>
              <w:b/>
              <w:bCs/>
              <w:color w:val="3B3838" w:themeColor="background2" w:themeShade="40"/>
              <w:sz w:val="32"/>
              <w:szCs w:val="32"/>
            </w:rPr>
          </w:rPrChange>
        </w:rPr>
        <w:t xml:space="preserve">The switch checks NVRAM (Non-Volatile RAM) for a startup configuration file (commonly named </w:t>
      </w:r>
      <w:r w:rsidRPr="00C37632">
        <w:rPr>
          <w:b/>
          <w:bCs/>
          <w:i/>
          <w:iCs/>
          <w:color w:val="3B3838" w:themeColor="background2" w:themeShade="40"/>
          <w:sz w:val="24"/>
          <w:szCs w:val="24"/>
          <w:rPrChange w:id="87" w:author="Administrator" w:date="2024-11-12T16:47:00Z" w16du:dateUtc="2024-11-12T23:47:00Z">
            <w:rPr>
              <w:b/>
              <w:bCs/>
              <w:i/>
              <w:iCs/>
              <w:color w:val="3B3838" w:themeColor="background2" w:themeShade="40"/>
              <w:sz w:val="32"/>
              <w:szCs w:val="32"/>
            </w:rPr>
          </w:rPrChange>
        </w:rPr>
        <w:t>startup-config</w:t>
      </w:r>
      <w:r w:rsidRPr="00C37632">
        <w:rPr>
          <w:b/>
          <w:bCs/>
          <w:color w:val="3B3838" w:themeColor="background2" w:themeShade="40"/>
          <w:sz w:val="24"/>
          <w:szCs w:val="24"/>
          <w:rPrChange w:id="88" w:author="Administrator" w:date="2024-11-12T16:47:00Z" w16du:dateUtc="2024-11-12T23:47:00Z">
            <w:rPr>
              <w:b/>
              <w:bCs/>
              <w:color w:val="3B3838" w:themeColor="background2" w:themeShade="40"/>
              <w:sz w:val="32"/>
              <w:szCs w:val="32"/>
            </w:rPr>
          </w:rPrChange>
        </w:rPr>
        <w:t>).</w:t>
      </w:r>
    </w:p>
    <w:p w:rsidR="00C37632" w:rsidRPr="00C37632" w:rsidRDefault="00C37632" w:rsidP="00C37632">
      <w:pPr>
        <w:numPr>
          <w:ilvl w:val="0"/>
          <w:numId w:val="9"/>
        </w:numPr>
        <w:rPr>
          <w:b/>
          <w:bCs/>
          <w:color w:val="3B3838" w:themeColor="background2" w:themeShade="40"/>
          <w:sz w:val="24"/>
          <w:szCs w:val="24"/>
          <w:rPrChange w:id="89"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90" w:author="Administrator" w:date="2024-11-12T16:47:00Z" w16du:dateUtc="2024-11-12T23:47:00Z">
            <w:rPr>
              <w:b/>
              <w:bCs/>
              <w:color w:val="3B3838" w:themeColor="background2" w:themeShade="40"/>
              <w:sz w:val="32"/>
              <w:szCs w:val="32"/>
            </w:rPr>
          </w:rPrChange>
        </w:rPr>
        <w:t>If a startup-config file is found, the switch loads it and applies all pre-configured settings, such as VLAN configurations, IP addressing, port security, and other operational parameters.</w:t>
      </w:r>
    </w:p>
    <w:p w:rsidR="00C37632" w:rsidRPr="00C37632" w:rsidRDefault="00C37632" w:rsidP="00C37632">
      <w:pPr>
        <w:numPr>
          <w:ilvl w:val="0"/>
          <w:numId w:val="9"/>
        </w:numPr>
        <w:rPr>
          <w:b/>
          <w:bCs/>
          <w:color w:val="3B3838" w:themeColor="background2" w:themeShade="40"/>
          <w:sz w:val="24"/>
          <w:szCs w:val="24"/>
          <w:rPrChange w:id="91"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92" w:author="Administrator" w:date="2024-11-12T16:47:00Z" w16du:dateUtc="2024-11-12T23:47:00Z">
            <w:rPr>
              <w:b/>
              <w:bCs/>
              <w:color w:val="3B3838" w:themeColor="background2" w:themeShade="40"/>
              <w:sz w:val="32"/>
              <w:szCs w:val="32"/>
            </w:rPr>
          </w:rPrChange>
        </w:rPr>
        <w:t>If no startup configuration file is found, the switch may enter setup mode (often called "initial configuration dialog") to guide the user in creating a basic configuration.</w:t>
      </w:r>
    </w:p>
    <w:p w:rsidR="00C37632" w:rsidRPr="00C37632" w:rsidRDefault="00C37632" w:rsidP="00C37632">
      <w:pPr>
        <w:rPr>
          <w:b/>
          <w:bCs/>
          <w:color w:val="3B3838" w:themeColor="background2" w:themeShade="40"/>
          <w:sz w:val="24"/>
          <w:szCs w:val="24"/>
          <w:rPrChange w:id="93"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94" w:author="Administrator" w:date="2024-11-12T16:47:00Z" w16du:dateUtc="2024-11-12T23:47:00Z">
            <w:rPr>
              <w:b/>
              <w:bCs/>
              <w:color w:val="3B3838" w:themeColor="background2" w:themeShade="40"/>
              <w:sz w:val="32"/>
              <w:szCs w:val="32"/>
            </w:rPr>
          </w:rPrChange>
        </w:rPr>
        <w:t>6. Post-Boot Configuration</w:t>
      </w:r>
    </w:p>
    <w:p w:rsidR="00C37632" w:rsidRPr="00C37632" w:rsidRDefault="00C37632" w:rsidP="00C37632">
      <w:pPr>
        <w:numPr>
          <w:ilvl w:val="0"/>
          <w:numId w:val="10"/>
        </w:numPr>
        <w:rPr>
          <w:b/>
          <w:bCs/>
          <w:color w:val="3B3838" w:themeColor="background2" w:themeShade="40"/>
          <w:sz w:val="24"/>
          <w:szCs w:val="24"/>
          <w:rPrChange w:id="95"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96" w:author="Administrator" w:date="2024-11-12T16:47:00Z" w16du:dateUtc="2024-11-12T23:47:00Z">
            <w:rPr>
              <w:b/>
              <w:bCs/>
              <w:color w:val="3B3838" w:themeColor="background2" w:themeShade="40"/>
              <w:sz w:val="32"/>
              <w:szCs w:val="32"/>
            </w:rPr>
          </w:rPrChange>
        </w:rPr>
        <w:t>After the startup configuration is applied, the switch is operational and ready to forward packets.</w:t>
      </w:r>
    </w:p>
    <w:p w:rsidR="00C37632" w:rsidRPr="00C37632" w:rsidRDefault="00C37632" w:rsidP="00C37632">
      <w:pPr>
        <w:numPr>
          <w:ilvl w:val="0"/>
          <w:numId w:val="10"/>
        </w:numPr>
        <w:rPr>
          <w:b/>
          <w:bCs/>
          <w:color w:val="3B3838" w:themeColor="background2" w:themeShade="40"/>
          <w:sz w:val="24"/>
          <w:szCs w:val="24"/>
          <w:rPrChange w:id="97"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98" w:author="Administrator" w:date="2024-11-12T16:47:00Z" w16du:dateUtc="2024-11-12T23:47:00Z">
            <w:rPr>
              <w:b/>
              <w:bCs/>
              <w:color w:val="3B3838" w:themeColor="background2" w:themeShade="40"/>
              <w:sz w:val="32"/>
              <w:szCs w:val="32"/>
            </w:rPr>
          </w:rPrChange>
        </w:rPr>
        <w:t>The switch may also run additional protocols (such as Spanning Tree Protocol for loop prevention) and establish trunk or access links as configured.</w:t>
      </w:r>
    </w:p>
    <w:p w:rsidR="00C37632" w:rsidRPr="00C37632" w:rsidRDefault="00C37632" w:rsidP="00C37632">
      <w:pPr>
        <w:rPr>
          <w:b/>
          <w:bCs/>
          <w:color w:val="3B3838" w:themeColor="background2" w:themeShade="40"/>
          <w:sz w:val="24"/>
          <w:szCs w:val="24"/>
          <w:rPrChange w:id="99"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00" w:author="Administrator" w:date="2024-11-12T16:47:00Z" w16du:dateUtc="2024-11-12T23:47:00Z">
            <w:rPr>
              <w:b/>
              <w:bCs/>
              <w:color w:val="3B3838" w:themeColor="background2" w:themeShade="40"/>
              <w:sz w:val="32"/>
              <w:szCs w:val="32"/>
            </w:rPr>
          </w:rPrChange>
        </w:rPr>
        <w:t>Summary of Key Stages in Switch Boot Sequence</w:t>
      </w:r>
    </w:p>
    <w:p w:rsidR="00C37632" w:rsidRPr="00C37632" w:rsidRDefault="00C37632" w:rsidP="00C37632">
      <w:pPr>
        <w:numPr>
          <w:ilvl w:val="0"/>
          <w:numId w:val="11"/>
        </w:numPr>
        <w:rPr>
          <w:b/>
          <w:bCs/>
          <w:color w:val="3B3838" w:themeColor="background2" w:themeShade="40"/>
          <w:sz w:val="24"/>
          <w:szCs w:val="24"/>
          <w:rPrChange w:id="101"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02" w:author="Administrator" w:date="2024-11-12T16:47:00Z" w16du:dateUtc="2024-11-12T23:47:00Z">
            <w:rPr>
              <w:b/>
              <w:bCs/>
              <w:color w:val="3B3838" w:themeColor="background2" w:themeShade="40"/>
              <w:sz w:val="32"/>
              <w:szCs w:val="32"/>
            </w:rPr>
          </w:rPrChange>
        </w:rPr>
        <w:t>Power-On Self-Test (POST) – Basic hardware check.</w:t>
      </w:r>
    </w:p>
    <w:p w:rsidR="00C37632" w:rsidRPr="00C37632" w:rsidRDefault="00C37632" w:rsidP="00C37632">
      <w:pPr>
        <w:numPr>
          <w:ilvl w:val="0"/>
          <w:numId w:val="11"/>
        </w:numPr>
        <w:rPr>
          <w:b/>
          <w:bCs/>
          <w:color w:val="3B3838" w:themeColor="background2" w:themeShade="40"/>
          <w:sz w:val="24"/>
          <w:szCs w:val="24"/>
          <w:rPrChange w:id="103"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04" w:author="Administrator" w:date="2024-11-12T16:47:00Z" w16du:dateUtc="2024-11-12T23:47:00Z">
            <w:rPr>
              <w:b/>
              <w:bCs/>
              <w:color w:val="3B3838" w:themeColor="background2" w:themeShade="40"/>
              <w:sz w:val="32"/>
              <w:szCs w:val="32"/>
            </w:rPr>
          </w:rPrChange>
        </w:rPr>
        <w:t>Bootstrap Loading – Load bootloader from ROM.</w:t>
      </w:r>
    </w:p>
    <w:p w:rsidR="00C37632" w:rsidRPr="00C37632" w:rsidRDefault="00C37632" w:rsidP="00C37632">
      <w:pPr>
        <w:numPr>
          <w:ilvl w:val="0"/>
          <w:numId w:val="11"/>
        </w:numPr>
        <w:rPr>
          <w:b/>
          <w:bCs/>
          <w:color w:val="3B3838" w:themeColor="background2" w:themeShade="40"/>
          <w:sz w:val="24"/>
          <w:szCs w:val="24"/>
          <w:rPrChange w:id="105"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06" w:author="Administrator" w:date="2024-11-12T16:47:00Z" w16du:dateUtc="2024-11-12T23:47:00Z">
            <w:rPr>
              <w:b/>
              <w:bCs/>
              <w:color w:val="3B3838" w:themeColor="background2" w:themeShade="40"/>
              <w:sz w:val="32"/>
              <w:szCs w:val="32"/>
            </w:rPr>
          </w:rPrChange>
        </w:rPr>
        <w:t>IOS Image Loading – Load operating system from flash memory.</w:t>
      </w:r>
    </w:p>
    <w:p w:rsidR="00C37632" w:rsidRPr="00C37632" w:rsidRDefault="00C37632" w:rsidP="00C37632">
      <w:pPr>
        <w:numPr>
          <w:ilvl w:val="0"/>
          <w:numId w:val="11"/>
        </w:numPr>
        <w:rPr>
          <w:b/>
          <w:bCs/>
          <w:color w:val="3B3838" w:themeColor="background2" w:themeShade="40"/>
          <w:sz w:val="24"/>
          <w:szCs w:val="24"/>
          <w:rPrChange w:id="107"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08" w:author="Administrator" w:date="2024-11-12T16:47:00Z" w16du:dateUtc="2024-11-12T23:47:00Z">
            <w:rPr>
              <w:b/>
              <w:bCs/>
              <w:color w:val="3B3838" w:themeColor="background2" w:themeShade="40"/>
              <w:sz w:val="32"/>
              <w:szCs w:val="32"/>
            </w:rPr>
          </w:rPrChange>
        </w:rPr>
        <w:t>Hardware and Interface Initialization – Prepare ports and interfaces.</w:t>
      </w:r>
    </w:p>
    <w:p w:rsidR="00C37632" w:rsidRPr="00C37632" w:rsidRDefault="00C37632" w:rsidP="00C37632">
      <w:pPr>
        <w:numPr>
          <w:ilvl w:val="0"/>
          <w:numId w:val="11"/>
        </w:numPr>
        <w:rPr>
          <w:b/>
          <w:bCs/>
          <w:color w:val="3B3838" w:themeColor="background2" w:themeShade="40"/>
          <w:sz w:val="24"/>
          <w:szCs w:val="24"/>
          <w:rPrChange w:id="109"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10" w:author="Administrator" w:date="2024-11-12T16:47:00Z" w16du:dateUtc="2024-11-12T23:47:00Z">
            <w:rPr>
              <w:b/>
              <w:bCs/>
              <w:color w:val="3B3838" w:themeColor="background2" w:themeShade="40"/>
              <w:sz w:val="32"/>
              <w:szCs w:val="32"/>
            </w:rPr>
          </w:rPrChange>
        </w:rPr>
        <w:t>Load Startup Configuration – Apply configuration settings from NVRAM.</w:t>
      </w:r>
    </w:p>
    <w:p w:rsidR="00C37632" w:rsidRPr="00C37632" w:rsidRDefault="00C37632" w:rsidP="00C37632">
      <w:pPr>
        <w:numPr>
          <w:ilvl w:val="0"/>
          <w:numId w:val="11"/>
        </w:numPr>
        <w:rPr>
          <w:b/>
          <w:bCs/>
          <w:color w:val="3B3838" w:themeColor="background2" w:themeShade="40"/>
          <w:sz w:val="24"/>
          <w:szCs w:val="24"/>
          <w:rPrChange w:id="111" w:author="Administrator" w:date="2024-11-12T16:47:00Z" w16du:dateUtc="2024-11-12T23:47:00Z">
            <w:rPr>
              <w:b/>
              <w:bCs/>
              <w:color w:val="3B3838" w:themeColor="background2" w:themeShade="40"/>
              <w:sz w:val="32"/>
              <w:szCs w:val="32"/>
            </w:rPr>
          </w:rPrChange>
        </w:rPr>
      </w:pPr>
      <w:r w:rsidRPr="00C37632">
        <w:rPr>
          <w:b/>
          <w:bCs/>
          <w:color w:val="3B3838" w:themeColor="background2" w:themeShade="40"/>
          <w:sz w:val="24"/>
          <w:szCs w:val="24"/>
          <w:rPrChange w:id="112" w:author="Administrator" w:date="2024-11-12T16:47:00Z" w16du:dateUtc="2024-11-12T23:47:00Z">
            <w:rPr>
              <w:b/>
              <w:bCs/>
              <w:color w:val="3B3838" w:themeColor="background2" w:themeShade="40"/>
              <w:sz w:val="32"/>
              <w:szCs w:val="32"/>
            </w:rPr>
          </w:rPrChange>
        </w:rPr>
        <w:t>Operational State – The switch becomes fully functional.</w:t>
      </w: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Default="00C37632">
      <w:pPr>
        <w:rPr>
          <w:b/>
          <w:bCs/>
          <w:color w:val="3B3838" w:themeColor="background2" w:themeShade="40"/>
          <w:sz w:val="24"/>
          <w:szCs w:val="24"/>
        </w:rPr>
      </w:pPr>
    </w:p>
    <w:p w:rsidR="00C37632" w:rsidRPr="00C37632" w:rsidRDefault="00C37632">
      <w:pPr>
        <w:rPr>
          <w:b/>
          <w:bCs/>
          <w:color w:val="3B3838" w:themeColor="background2" w:themeShade="40"/>
          <w:sz w:val="32"/>
          <w:szCs w:val="32"/>
          <w:rPrChange w:id="113" w:author="Administrator" w:date="2024-11-12T16:49:00Z" w16du:dateUtc="2024-11-12T23:49:00Z">
            <w:rPr>
              <w:b/>
              <w:bCs/>
              <w:color w:val="3B3838" w:themeColor="background2" w:themeShade="40"/>
              <w:sz w:val="24"/>
              <w:szCs w:val="24"/>
            </w:rPr>
          </w:rPrChange>
        </w:rPr>
      </w:pPr>
      <w:r w:rsidRPr="00C37632">
        <w:rPr>
          <w:b/>
          <w:bCs/>
          <w:color w:val="3B3838" w:themeColor="background2" w:themeShade="40"/>
          <w:sz w:val="32"/>
          <w:szCs w:val="32"/>
          <w:rPrChange w:id="114" w:author="Administrator" w:date="2024-11-12T16:49:00Z" w16du:dateUtc="2024-11-12T23:49:00Z">
            <w:rPr>
              <w:b/>
              <w:bCs/>
              <w:color w:val="3B3838" w:themeColor="background2" w:themeShade="40"/>
              <w:sz w:val="24"/>
              <w:szCs w:val="24"/>
            </w:rPr>
          </w:rPrChange>
        </w:rPr>
        <w:lastRenderedPageBreak/>
        <w:t>3.</w:t>
      </w:r>
      <w:r w:rsidRPr="00C37632">
        <w:rPr>
          <w:sz w:val="32"/>
          <w:szCs w:val="32"/>
          <w:rPrChange w:id="115" w:author="Administrator" w:date="2024-11-12T16:49:00Z" w16du:dateUtc="2024-11-12T23:49:00Z">
            <w:rPr/>
          </w:rPrChange>
        </w:rPr>
        <w:t xml:space="preserve"> </w:t>
      </w:r>
      <w:r w:rsidRPr="00C37632">
        <w:rPr>
          <w:b/>
          <w:bCs/>
          <w:color w:val="3B3838" w:themeColor="background2" w:themeShade="40"/>
          <w:sz w:val="32"/>
          <w:szCs w:val="32"/>
          <w:rPrChange w:id="116" w:author="Administrator" w:date="2024-11-12T16:49:00Z" w16du:dateUtc="2024-11-12T23:49:00Z">
            <w:rPr>
              <w:b/>
              <w:bCs/>
              <w:color w:val="3B3838" w:themeColor="background2" w:themeShade="40"/>
              <w:sz w:val="24"/>
              <w:szCs w:val="24"/>
            </w:rPr>
          </w:rPrChange>
        </w:rPr>
        <w:t>Explain Three Methods to access Switch Command Line Interface</w:t>
      </w:r>
    </w:p>
    <w:p w:rsidR="00C37632" w:rsidRPr="00C37632" w:rsidRDefault="00C37632" w:rsidP="00C37632">
      <w:pPr>
        <w:rPr>
          <w:b/>
          <w:bCs/>
          <w:color w:val="3B3838" w:themeColor="background2" w:themeShade="40"/>
        </w:rPr>
      </w:pPr>
      <w:r>
        <w:rPr>
          <w:b/>
          <w:bCs/>
          <w:color w:val="3B3838" w:themeColor="background2" w:themeShade="40"/>
          <w:sz w:val="24"/>
          <w:szCs w:val="24"/>
        </w:rPr>
        <w:t>Ans = &gt;</w:t>
      </w:r>
      <w:r w:rsidRPr="00C37632">
        <w:rPr>
          <w:b/>
          <w:bCs/>
          <w:color w:val="3B3838" w:themeColor="background2" w:themeShade="40"/>
        </w:rPr>
        <w:t>There are three common methods to access the Command Line Interface (CLI) of a network switch, each suitable for different networking scenarios and user preferences. Here’s a breakdown of each method:</w:t>
      </w:r>
    </w:p>
    <w:p w:rsidR="00C37632" w:rsidRPr="00C37632" w:rsidRDefault="00C37632" w:rsidP="00C37632">
      <w:pPr>
        <w:rPr>
          <w:b/>
          <w:bCs/>
          <w:color w:val="3B3838" w:themeColor="background2" w:themeShade="40"/>
          <w:sz w:val="24"/>
          <w:szCs w:val="24"/>
        </w:rPr>
      </w:pPr>
      <w:r w:rsidRPr="00C37632">
        <w:rPr>
          <w:b/>
          <w:bCs/>
          <w:color w:val="3B3838" w:themeColor="background2" w:themeShade="40"/>
          <w:sz w:val="24"/>
          <w:szCs w:val="24"/>
        </w:rPr>
        <w:t>1. Console Access</w:t>
      </w:r>
    </w:p>
    <w:p w:rsidR="00C37632" w:rsidRPr="00C37632" w:rsidRDefault="00C37632" w:rsidP="00C37632">
      <w:pPr>
        <w:numPr>
          <w:ilvl w:val="0"/>
          <w:numId w:val="12"/>
        </w:numPr>
        <w:rPr>
          <w:b/>
          <w:bCs/>
          <w:color w:val="3B3838" w:themeColor="background2" w:themeShade="40"/>
          <w:sz w:val="24"/>
          <w:szCs w:val="24"/>
        </w:rPr>
      </w:pPr>
      <w:r w:rsidRPr="00C37632">
        <w:rPr>
          <w:b/>
          <w:bCs/>
          <w:color w:val="3B3838" w:themeColor="background2" w:themeShade="40"/>
          <w:sz w:val="24"/>
          <w:szCs w:val="24"/>
        </w:rPr>
        <w:t>Description: Console access is a direct, local connection to the switch using a physical console cable (usually a serial cable or RJ-45 to serial adapter).</w:t>
      </w:r>
    </w:p>
    <w:p w:rsidR="00C37632" w:rsidRPr="00C37632" w:rsidRDefault="00C37632" w:rsidP="00C37632">
      <w:pPr>
        <w:numPr>
          <w:ilvl w:val="0"/>
          <w:numId w:val="12"/>
        </w:numPr>
        <w:rPr>
          <w:b/>
          <w:bCs/>
          <w:color w:val="3B3838" w:themeColor="background2" w:themeShade="40"/>
          <w:sz w:val="24"/>
          <w:szCs w:val="24"/>
        </w:rPr>
      </w:pPr>
      <w:r w:rsidRPr="00C37632">
        <w:rPr>
          <w:b/>
          <w:bCs/>
          <w:color w:val="3B3838" w:themeColor="background2" w:themeShade="40"/>
          <w:sz w:val="24"/>
          <w:szCs w:val="24"/>
        </w:rPr>
        <w:t>How It Works:</w:t>
      </w:r>
    </w:p>
    <w:p w:rsidR="00C37632" w:rsidRPr="00C37632" w:rsidRDefault="00C37632" w:rsidP="00C37632">
      <w:pPr>
        <w:numPr>
          <w:ilvl w:val="1"/>
          <w:numId w:val="12"/>
        </w:numPr>
        <w:rPr>
          <w:b/>
          <w:bCs/>
          <w:color w:val="3B3838" w:themeColor="background2" w:themeShade="40"/>
          <w:sz w:val="24"/>
          <w:szCs w:val="24"/>
        </w:rPr>
      </w:pPr>
      <w:r w:rsidRPr="00C37632">
        <w:rPr>
          <w:b/>
          <w:bCs/>
          <w:color w:val="3B3838" w:themeColor="background2" w:themeShade="40"/>
          <w:sz w:val="24"/>
          <w:szCs w:val="24"/>
        </w:rPr>
        <w:t>Connect the console cable from the switch’s console port to a computer or terminal.</w:t>
      </w:r>
    </w:p>
    <w:p w:rsidR="00C37632" w:rsidRPr="00C37632" w:rsidRDefault="00C37632" w:rsidP="00C37632">
      <w:pPr>
        <w:numPr>
          <w:ilvl w:val="1"/>
          <w:numId w:val="12"/>
        </w:numPr>
        <w:rPr>
          <w:b/>
          <w:bCs/>
          <w:color w:val="3B3838" w:themeColor="background2" w:themeShade="40"/>
          <w:sz w:val="24"/>
          <w:szCs w:val="24"/>
        </w:rPr>
      </w:pPr>
      <w:r w:rsidRPr="00C37632">
        <w:rPr>
          <w:b/>
          <w:bCs/>
          <w:color w:val="3B3838" w:themeColor="background2" w:themeShade="40"/>
          <w:sz w:val="24"/>
          <w:szCs w:val="24"/>
        </w:rPr>
        <w:t>Open a terminal emulation program on the computer (e.g., PuTTY, Tera Term, or HyperTerminal) and configure it with the correct serial settings (typically, 9600 baud rate, 8 data bits, no parity, 1 stop bit, no flow control).</w:t>
      </w:r>
    </w:p>
    <w:p w:rsidR="00C37632" w:rsidRPr="00C37632" w:rsidRDefault="00C37632" w:rsidP="00C37632">
      <w:pPr>
        <w:numPr>
          <w:ilvl w:val="0"/>
          <w:numId w:val="12"/>
        </w:numPr>
        <w:rPr>
          <w:b/>
          <w:bCs/>
          <w:color w:val="3B3838" w:themeColor="background2" w:themeShade="40"/>
          <w:sz w:val="24"/>
          <w:szCs w:val="24"/>
        </w:rPr>
      </w:pPr>
      <w:r w:rsidRPr="00C37632">
        <w:rPr>
          <w:b/>
          <w:bCs/>
          <w:color w:val="3B3838" w:themeColor="background2" w:themeShade="40"/>
          <w:sz w:val="24"/>
          <w:szCs w:val="24"/>
        </w:rPr>
        <w:t>When to Use: Ideal for initial configuration or troubleshooting when there is no network configuration on the switch, or remote access is unavailable.</w:t>
      </w:r>
    </w:p>
    <w:p w:rsidR="00C37632" w:rsidRPr="00C37632" w:rsidRDefault="00C37632" w:rsidP="00C37632">
      <w:pPr>
        <w:numPr>
          <w:ilvl w:val="0"/>
          <w:numId w:val="12"/>
        </w:numPr>
        <w:rPr>
          <w:b/>
          <w:bCs/>
          <w:color w:val="3B3838" w:themeColor="background2" w:themeShade="40"/>
          <w:sz w:val="24"/>
          <w:szCs w:val="24"/>
        </w:rPr>
      </w:pPr>
      <w:r w:rsidRPr="00C37632">
        <w:rPr>
          <w:b/>
          <w:bCs/>
          <w:color w:val="3B3838" w:themeColor="background2" w:themeShade="40"/>
          <w:sz w:val="24"/>
          <w:szCs w:val="24"/>
        </w:rPr>
        <w:t>Advantages: Doesn’t rely on the network; as long as you’re physically near the switch, you can access it directly.</w:t>
      </w:r>
    </w:p>
    <w:p w:rsidR="00C37632" w:rsidRPr="00C37632" w:rsidRDefault="00C37632" w:rsidP="00C37632">
      <w:pPr>
        <w:rPr>
          <w:b/>
          <w:bCs/>
          <w:color w:val="3B3838" w:themeColor="background2" w:themeShade="40"/>
          <w:sz w:val="24"/>
          <w:szCs w:val="24"/>
        </w:rPr>
      </w:pPr>
      <w:r w:rsidRPr="00C37632">
        <w:rPr>
          <w:b/>
          <w:bCs/>
          <w:color w:val="3B3838" w:themeColor="background2" w:themeShade="40"/>
          <w:sz w:val="24"/>
          <w:szCs w:val="24"/>
        </w:rPr>
        <w:t>2. Telnet Access</w:t>
      </w:r>
    </w:p>
    <w:p w:rsidR="00C37632" w:rsidRPr="00C37632" w:rsidRDefault="00C37632" w:rsidP="00C37632">
      <w:pPr>
        <w:numPr>
          <w:ilvl w:val="0"/>
          <w:numId w:val="13"/>
        </w:numPr>
        <w:rPr>
          <w:b/>
          <w:bCs/>
          <w:color w:val="3B3838" w:themeColor="background2" w:themeShade="40"/>
          <w:sz w:val="24"/>
          <w:szCs w:val="24"/>
        </w:rPr>
      </w:pPr>
      <w:r w:rsidRPr="00C37632">
        <w:rPr>
          <w:b/>
          <w:bCs/>
          <w:color w:val="3B3838" w:themeColor="background2" w:themeShade="40"/>
          <w:sz w:val="24"/>
          <w:szCs w:val="24"/>
        </w:rPr>
        <w:t>Description: Telnet is a remote access protocol that allows you to connect to the switch over an IP network.</w:t>
      </w:r>
    </w:p>
    <w:p w:rsidR="00C37632" w:rsidRPr="00C37632" w:rsidRDefault="00C37632" w:rsidP="00C37632">
      <w:pPr>
        <w:numPr>
          <w:ilvl w:val="0"/>
          <w:numId w:val="13"/>
        </w:numPr>
        <w:rPr>
          <w:b/>
          <w:bCs/>
          <w:color w:val="3B3838" w:themeColor="background2" w:themeShade="40"/>
          <w:sz w:val="24"/>
          <w:szCs w:val="24"/>
        </w:rPr>
      </w:pPr>
      <w:r w:rsidRPr="00C37632">
        <w:rPr>
          <w:b/>
          <w:bCs/>
          <w:color w:val="3B3838" w:themeColor="background2" w:themeShade="40"/>
          <w:sz w:val="24"/>
          <w:szCs w:val="24"/>
        </w:rPr>
        <w:t>How It Works:</w:t>
      </w:r>
    </w:p>
    <w:p w:rsidR="00C37632" w:rsidRPr="00C37632" w:rsidRDefault="00C37632" w:rsidP="00C37632">
      <w:pPr>
        <w:numPr>
          <w:ilvl w:val="1"/>
          <w:numId w:val="13"/>
        </w:numPr>
        <w:rPr>
          <w:b/>
          <w:bCs/>
          <w:color w:val="3B3838" w:themeColor="background2" w:themeShade="40"/>
          <w:sz w:val="24"/>
          <w:szCs w:val="24"/>
        </w:rPr>
      </w:pPr>
      <w:r w:rsidRPr="00C37632">
        <w:rPr>
          <w:b/>
          <w:bCs/>
          <w:color w:val="3B3838" w:themeColor="background2" w:themeShade="40"/>
          <w:sz w:val="24"/>
          <w:szCs w:val="24"/>
        </w:rPr>
        <w:t>The switch must have an IP address configured on one of its interfaces (e.g., management VLAN).</w:t>
      </w:r>
    </w:p>
    <w:p w:rsidR="00C37632" w:rsidRPr="00C37632" w:rsidRDefault="00C37632" w:rsidP="00C37632">
      <w:pPr>
        <w:numPr>
          <w:ilvl w:val="1"/>
          <w:numId w:val="13"/>
        </w:numPr>
        <w:rPr>
          <w:b/>
          <w:bCs/>
          <w:color w:val="3B3838" w:themeColor="background2" w:themeShade="40"/>
          <w:sz w:val="24"/>
          <w:szCs w:val="24"/>
        </w:rPr>
      </w:pPr>
      <w:r w:rsidRPr="00C37632">
        <w:rPr>
          <w:b/>
          <w:bCs/>
          <w:color w:val="3B3838" w:themeColor="background2" w:themeShade="40"/>
          <w:sz w:val="24"/>
          <w:szCs w:val="24"/>
        </w:rPr>
        <w:t>Use a Telnet client (such as PuTTY or Tera Term) to initiate a connection by entering the switch’s IP address.</w:t>
      </w:r>
    </w:p>
    <w:p w:rsidR="00C37632" w:rsidRPr="00C37632" w:rsidRDefault="00C37632" w:rsidP="00C37632">
      <w:pPr>
        <w:numPr>
          <w:ilvl w:val="0"/>
          <w:numId w:val="13"/>
        </w:numPr>
        <w:rPr>
          <w:b/>
          <w:bCs/>
          <w:color w:val="3B3838" w:themeColor="background2" w:themeShade="40"/>
          <w:sz w:val="24"/>
          <w:szCs w:val="24"/>
        </w:rPr>
      </w:pPr>
      <w:r w:rsidRPr="00C37632">
        <w:rPr>
          <w:b/>
          <w:bCs/>
          <w:color w:val="3B3838" w:themeColor="background2" w:themeShade="40"/>
          <w:sz w:val="24"/>
          <w:szCs w:val="24"/>
        </w:rPr>
        <w:t>When to Use: Suitable for remote access if the switch is configured with an IP address and is reachable on the network.</w:t>
      </w:r>
    </w:p>
    <w:p w:rsidR="00C37632" w:rsidRPr="00C37632" w:rsidRDefault="00C37632" w:rsidP="00C37632">
      <w:pPr>
        <w:numPr>
          <w:ilvl w:val="0"/>
          <w:numId w:val="13"/>
        </w:numPr>
        <w:rPr>
          <w:b/>
          <w:bCs/>
          <w:color w:val="3B3838" w:themeColor="background2" w:themeShade="40"/>
          <w:sz w:val="24"/>
          <w:szCs w:val="24"/>
        </w:rPr>
      </w:pPr>
      <w:r w:rsidRPr="00C37632">
        <w:rPr>
          <w:b/>
          <w:bCs/>
          <w:color w:val="3B3838" w:themeColor="background2" w:themeShade="40"/>
          <w:sz w:val="24"/>
          <w:szCs w:val="24"/>
        </w:rPr>
        <w:t>Advantages: Provides remote access, allowing configuration and management from anywhere on the network.</w:t>
      </w:r>
    </w:p>
    <w:p w:rsidR="00C37632" w:rsidRPr="00C37632" w:rsidRDefault="00C37632" w:rsidP="00C37632">
      <w:pPr>
        <w:numPr>
          <w:ilvl w:val="0"/>
          <w:numId w:val="13"/>
        </w:numPr>
        <w:rPr>
          <w:b/>
          <w:bCs/>
          <w:color w:val="3B3838" w:themeColor="background2" w:themeShade="40"/>
          <w:sz w:val="24"/>
          <w:szCs w:val="24"/>
        </w:rPr>
      </w:pPr>
      <w:r w:rsidRPr="00C37632">
        <w:rPr>
          <w:b/>
          <w:bCs/>
          <w:color w:val="3B3838" w:themeColor="background2" w:themeShade="40"/>
          <w:sz w:val="24"/>
          <w:szCs w:val="24"/>
        </w:rPr>
        <w:t>Security Considerations: Telnet sends data, including login credentials, in plaintext, so it’s insecure for use on public or unsecured networks. It’s generally recommended only for internal, secure networks.</w:t>
      </w:r>
    </w:p>
    <w:p w:rsidR="00C37632" w:rsidRPr="00C37632" w:rsidRDefault="00C37632" w:rsidP="00C37632">
      <w:pPr>
        <w:rPr>
          <w:b/>
          <w:bCs/>
          <w:color w:val="3B3838" w:themeColor="background2" w:themeShade="40"/>
          <w:sz w:val="24"/>
          <w:szCs w:val="24"/>
        </w:rPr>
      </w:pPr>
      <w:r w:rsidRPr="00C37632">
        <w:rPr>
          <w:b/>
          <w:bCs/>
          <w:color w:val="3B3838" w:themeColor="background2" w:themeShade="40"/>
          <w:sz w:val="24"/>
          <w:szCs w:val="24"/>
        </w:rPr>
        <w:lastRenderedPageBreak/>
        <w:t>3. SSH (Secure Shell) Access</w:t>
      </w:r>
    </w:p>
    <w:p w:rsidR="00C37632" w:rsidRPr="00C37632" w:rsidRDefault="00C37632" w:rsidP="00C37632">
      <w:pPr>
        <w:numPr>
          <w:ilvl w:val="0"/>
          <w:numId w:val="14"/>
        </w:numPr>
        <w:rPr>
          <w:b/>
          <w:bCs/>
          <w:color w:val="3B3838" w:themeColor="background2" w:themeShade="40"/>
          <w:sz w:val="24"/>
          <w:szCs w:val="24"/>
        </w:rPr>
      </w:pPr>
      <w:r w:rsidRPr="00C37632">
        <w:rPr>
          <w:b/>
          <w:bCs/>
          <w:color w:val="3B3838" w:themeColor="background2" w:themeShade="40"/>
          <w:sz w:val="24"/>
          <w:szCs w:val="24"/>
        </w:rPr>
        <w:t>Description: SSH is a secure remote access protocol that provides encrypted connections to the switch over an IP network.</w:t>
      </w:r>
    </w:p>
    <w:p w:rsidR="00C37632" w:rsidRPr="00C37632" w:rsidRDefault="00C37632" w:rsidP="00C37632">
      <w:pPr>
        <w:numPr>
          <w:ilvl w:val="0"/>
          <w:numId w:val="14"/>
        </w:numPr>
        <w:rPr>
          <w:b/>
          <w:bCs/>
          <w:color w:val="3B3838" w:themeColor="background2" w:themeShade="40"/>
          <w:sz w:val="24"/>
          <w:szCs w:val="24"/>
        </w:rPr>
      </w:pPr>
      <w:r w:rsidRPr="00C37632">
        <w:rPr>
          <w:b/>
          <w:bCs/>
          <w:color w:val="3B3838" w:themeColor="background2" w:themeShade="40"/>
          <w:sz w:val="24"/>
          <w:szCs w:val="24"/>
        </w:rPr>
        <w:t>How It Works:</w:t>
      </w:r>
    </w:p>
    <w:p w:rsidR="00C37632" w:rsidRPr="00C37632" w:rsidRDefault="00C37632" w:rsidP="00C37632">
      <w:pPr>
        <w:numPr>
          <w:ilvl w:val="1"/>
          <w:numId w:val="14"/>
        </w:numPr>
        <w:rPr>
          <w:b/>
          <w:bCs/>
          <w:color w:val="3B3838" w:themeColor="background2" w:themeShade="40"/>
          <w:sz w:val="24"/>
          <w:szCs w:val="24"/>
        </w:rPr>
      </w:pPr>
      <w:r w:rsidRPr="00C37632">
        <w:rPr>
          <w:b/>
          <w:bCs/>
          <w:color w:val="3B3838" w:themeColor="background2" w:themeShade="40"/>
          <w:sz w:val="24"/>
          <w:szCs w:val="24"/>
        </w:rPr>
        <w:t>Similar to Telnet, SSH requires that the switch has an IP address configured.</w:t>
      </w:r>
    </w:p>
    <w:p w:rsidR="00C37632" w:rsidRPr="00C37632" w:rsidRDefault="00C37632" w:rsidP="00C37632">
      <w:pPr>
        <w:numPr>
          <w:ilvl w:val="1"/>
          <w:numId w:val="14"/>
        </w:numPr>
        <w:rPr>
          <w:b/>
          <w:bCs/>
          <w:color w:val="3B3838" w:themeColor="background2" w:themeShade="40"/>
          <w:sz w:val="24"/>
          <w:szCs w:val="24"/>
        </w:rPr>
      </w:pPr>
      <w:r w:rsidRPr="00C37632">
        <w:rPr>
          <w:b/>
          <w:bCs/>
          <w:color w:val="3B3838" w:themeColor="background2" w:themeShade="40"/>
          <w:sz w:val="24"/>
          <w:szCs w:val="24"/>
        </w:rPr>
        <w:t>Use an SSH client (such as PuTTY or OpenSSH) to connect to the switch’s IP address.</w:t>
      </w:r>
    </w:p>
    <w:p w:rsidR="00C37632" w:rsidRPr="00C37632" w:rsidRDefault="00C37632" w:rsidP="00C37632">
      <w:pPr>
        <w:numPr>
          <w:ilvl w:val="1"/>
          <w:numId w:val="14"/>
        </w:numPr>
        <w:rPr>
          <w:b/>
          <w:bCs/>
          <w:color w:val="3B3838" w:themeColor="background2" w:themeShade="40"/>
          <w:sz w:val="24"/>
          <w:szCs w:val="24"/>
        </w:rPr>
      </w:pPr>
      <w:r w:rsidRPr="00C37632">
        <w:rPr>
          <w:b/>
          <w:bCs/>
          <w:color w:val="3B3838" w:themeColor="background2" w:themeShade="40"/>
          <w:sz w:val="24"/>
          <w:szCs w:val="24"/>
        </w:rPr>
        <w:t>SSH encrypts all data, including login credentials, making it much safer than Telnet.</w:t>
      </w:r>
    </w:p>
    <w:p w:rsidR="00C37632" w:rsidRPr="00C37632" w:rsidRDefault="00C37632" w:rsidP="00C37632">
      <w:pPr>
        <w:numPr>
          <w:ilvl w:val="0"/>
          <w:numId w:val="14"/>
        </w:numPr>
        <w:rPr>
          <w:b/>
          <w:bCs/>
          <w:color w:val="3B3838" w:themeColor="background2" w:themeShade="40"/>
          <w:sz w:val="24"/>
          <w:szCs w:val="24"/>
        </w:rPr>
      </w:pPr>
      <w:r w:rsidRPr="00C37632">
        <w:rPr>
          <w:b/>
          <w:bCs/>
          <w:color w:val="3B3838" w:themeColor="background2" w:themeShade="40"/>
          <w:sz w:val="24"/>
          <w:szCs w:val="24"/>
        </w:rPr>
        <w:t>When to Use: Recommended for remote access in any production environment, especially on public or sensitive networks.</w:t>
      </w:r>
    </w:p>
    <w:p w:rsidR="00C37632" w:rsidRPr="00C37632" w:rsidRDefault="00C37632" w:rsidP="00C37632">
      <w:pPr>
        <w:numPr>
          <w:ilvl w:val="0"/>
          <w:numId w:val="14"/>
        </w:numPr>
        <w:rPr>
          <w:b/>
          <w:bCs/>
          <w:color w:val="3B3838" w:themeColor="background2" w:themeShade="40"/>
          <w:sz w:val="24"/>
          <w:szCs w:val="24"/>
        </w:rPr>
      </w:pPr>
      <w:r w:rsidRPr="00C37632">
        <w:rPr>
          <w:b/>
          <w:bCs/>
          <w:color w:val="3B3838" w:themeColor="background2" w:themeShade="40"/>
          <w:sz w:val="24"/>
          <w:szCs w:val="24"/>
        </w:rPr>
        <w:t>Advantages: Provides secure, encrypted remote access, which protects login credentials and data during transmission.</w:t>
      </w:r>
    </w:p>
    <w:p w:rsidR="00C37632" w:rsidRPr="00C37632" w:rsidRDefault="00C37632" w:rsidP="00C37632">
      <w:pPr>
        <w:rPr>
          <w:b/>
          <w:bCs/>
          <w:color w:val="3B3838" w:themeColor="background2" w:themeShade="40"/>
          <w:sz w:val="24"/>
          <w:szCs w:val="24"/>
        </w:rPr>
      </w:pPr>
      <w:r w:rsidRPr="00C37632">
        <w:rPr>
          <w:b/>
          <w:bCs/>
          <w:color w:val="3B3838" w:themeColor="background2" w:themeShade="40"/>
          <w:sz w:val="24"/>
          <w:szCs w:val="24"/>
        </w:rPr>
        <w:t>Summary of Access Methods</w:t>
      </w:r>
    </w:p>
    <w:p w:rsidR="00C37632" w:rsidRPr="00C37632" w:rsidRDefault="00C37632" w:rsidP="00C37632">
      <w:pPr>
        <w:numPr>
          <w:ilvl w:val="0"/>
          <w:numId w:val="15"/>
        </w:numPr>
        <w:rPr>
          <w:b/>
          <w:bCs/>
          <w:color w:val="3B3838" w:themeColor="background2" w:themeShade="40"/>
          <w:sz w:val="24"/>
          <w:szCs w:val="24"/>
        </w:rPr>
      </w:pPr>
      <w:r w:rsidRPr="00C37632">
        <w:rPr>
          <w:b/>
          <w:bCs/>
          <w:color w:val="3B3838" w:themeColor="background2" w:themeShade="40"/>
          <w:sz w:val="24"/>
          <w:szCs w:val="24"/>
        </w:rPr>
        <w:t>Console Access: Local, physical connection for initial setup or troubleshooting.</w:t>
      </w:r>
    </w:p>
    <w:p w:rsidR="00C37632" w:rsidRPr="00C37632" w:rsidRDefault="00C37632" w:rsidP="00C37632">
      <w:pPr>
        <w:numPr>
          <w:ilvl w:val="0"/>
          <w:numId w:val="15"/>
        </w:numPr>
        <w:rPr>
          <w:b/>
          <w:bCs/>
          <w:color w:val="3B3838" w:themeColor="background2" w:themeShade="40"/>
          <w:sz w:val="24"/>
          <w:szCs w:val="24"/>
        </w:rPr>
      </w:pPr>
      <w:r w:rsidRPr="00C37632">
        <w:rPr>
          <w:b/>
          <w:bCs/>
          <w:color w:val="3B3838" w:themeColor="background2" w:themeShade="40"/>
          <w:sz w:val="24"/>
          <w:szCs w:val="24"/>
        </w:rPr>
        <w:t>Telnet Access: Remote access over an IP network but insecure due to lack of encryption.</w:t>
      </w:r>
    </w:p>
    <w:p w:rsidR="00C37632" w:rsidRPr="00C37632" w:rsidRDefault="00C37632" w:rsidP="00C37632">
      <w:pPr>
        <w:numPr>
          <w:ilvl w:val="0"/>
          <w:numId w:val="15"/>
        </w:numPr>
        <w:rPr>
          <w:b/>
          <w:bCs/>
          <w:color w:val="3B3838" w:themeColor="background2" w:themeShade="40"/>
          <w:sz w:val="24"/>
          <w:szCs w:val="24"/>
        </w:rPr>
      </w:pPr>
      <w:r w:rsidRPr="00C37632">
        <w:rPr>
          <w:b/>
          <w:bCs/>
          <w:color w:val="3B3838" w:themeColor="background2" w:themeShade="40"/>
          <w:sz w:val="24"/>
          <w:szCs w:val="24"/>
        </w:rPr>
        <w:t>SSH Access: Secure remote access over an IP network with encrypted connections for improved security.</w:t>
      </w:r>
    </w:p>
    <w:p w:rsidR="00C37632" w:rsidRPr="00C37632" w:rsidRDefault="00C37632" w:rsidP="00C37632">
      <w:pPr>
        <w:rPr>
          <w:b/>
          <w:bCs/>
          <w:color w:val="3B3838" w:themeColor="background2" w:themeShade="40"/>
          <w:sz w:val="24"/>
          <w:szCs w:val="24"/>
        </w:rPr>
      </w:pPr>
      <w:r w:rsidRPr="00C37632">
        <w:rPr>
          <w:b/>
          <w:bCs/>
          <w:color w:val="3B3838" w:themeColor="background2" w:themeShade="40"/>
          <w:sz w:val="24"/>
          <w:szCs w:val="24"/>
        </w:rPr>
        <w:t>For production environments, SSH is the preferred method due to its security features, while console access is valuable for initial setups and troubleshooting.</w:t>
      </w:r>
    </w:p>
    <w:p w:rsidR="00C37632" w:rsidRDefault="00C37632">
      <w:pPr>
        <w:rPr>
          <w:ins w:id="117" w:author="Administrator" w:date="2024-11-12T16:50:00Z" w16du:dateUtc="2024-11-12T23:50:00Z"/>
          <w:b/>
          <w:bCs/>
          <w:color w:val="3B3838" w:themeColor="background2" w:themeShade="40"/>
          <w:sz w:val="24"/>
          <w:szCs w:val="24"/>
        </w:rPr>
      </w:pPr>
    </w:p>
    <w:p w:rsidR="00C37632" w:rsidRDefault="00C37632">
      <w:pPr>
        <w:rPr>
          <w:ins w:id="118" w:author="Administrator" w:date="2024-11-12T16:50:00Z" w16du:dateUtc="2024-11-12T23:50:00Z"/>
          <w:b/>
          <w:bCs/>
          <w:color w:val="3B3838" w:themeColor="background2" w:themeShade="40"/>
          <w:sz w:val="24"/>
          <w:szCs w:val="24"/>
        </w:rPr>
      </w:pPr>
    </w:p>
    <w:p w:rsidR="00C37632" w:rsidRDefault="00C37632">
      <w:pPr>
        <w:rPr>
          <w:ins w:id="119" w:author="Administrator" w:date="2024-11-12T16:50:00Z" w16du:dateUtc="2024-11-12T23:50:00Z"/>
          <w:b/>
          <w:bCs/>
          <w:color w:val="3B3838" w:themeColor="background2" w:themeShade="40"/>
          <w:sz w:val="24"/>
          <w:szCs w:val="24"/>
        </w:rPr>
      </w:pPr>
    </w:p>
    <w:p w:rsidR="00C37632" w:rsidRDefault="00C37632">
      <w:pPr>
        <w:rPr>
          <w:ins w:id="120" w:author="Administrator" w:date="2024-11-12T16:50:00Z" w16du:dateUtc="2024-11-12T23:50:00Z"/>
          <w:b/>
          <w:bCs/>
          <w:color w:val="3B3838" w:themeColor="background2" w:themeShade="40"/>
          <w:sz w:val="24"/>
          <w:szCs w:val="24"/>
        </w:rPr>
      </w:pPr>
    </w:p>
    <w:p w:rsidR="00C37632" w:rsidRDefault="00C37632">
      <w:pPr>
        <w:rPr>
          <w:ins w:id="121" w:author="Administrator" w:date="2024-11-12T16:50:00Z" w16du:dateUtc="2024-11-12T23:50:00Z"/>
          <w:b/>
          <w:bCs/>
          <w:color w:val="3B3838" w:themeColor="background2" w:themeShade="40"/>
          <w:sz w:val="24"/>
          <w:szCs w:val="24"/>
        </w:rPr>
      </w:pPr>
    </w:p>
    <w:p w:rsidR="00C37632" w:rsidRDefault="00C37632">
      <w:pPr>
        <w:rPr>
          <w:ins w:id="122" w:author="Administrator" w:date="2024-11-12T16:50:00Z" w16du:dateUtc="2024-11-12T23:50:00Z"/>
          <w:b/>
          <w:bCs/>
          <w:color w:val="3B3838" w:themeColor="background2" w:themeShade="40"/>
          <w:sz w:val="24"/>
          <w:szCs w:val="24"/>
        </w:rPr>
      </w:pPr>
    </w:p>
    <w:p w:rsidR="00C37632" w:rsidRDefault="00C37632">
      <w:pPr>
        <w:rPr>
          <w:ins w:id="123" w:author="Administrator" w:date="2024-11-12T16:50:00Z" w16du:dateUtc="2024-11-12T23:50:00Z"/>
          <w:b/>
          <w:bCs/>
          <w:color w:val="3B3838" w:themeColor="background2" w:themeShade="40"/>
          <w:sz w:val="24"/>
          <w:szCs w:val="24"/>
        </w:rPr>
      </w:pPr>
    </w:p>
    <w:p w:rsidR="00C37632" w:rsidRDefault="00C37632">
      <w:pPr>
        <w:rPr>
          <w:ins w:id="124" w:author="Administrator" w:date="2024-11-12T16:50:00Z" w16du:dateUtc="2024-11-12T23:50:00Z"/>
          <w:b/>
          <w:bCs/>
          <w:color w:val="3B3838" w:themeColor="background2" w:themeShade="40"/>
          <w:sz w:val="24"/>
          <w:szCs w:val="24"/>
        </w:rPr>
      </w:pPr>
    </w:p>
    <w:p w:rsidR="00C37632" w:rsidRDefault="00C37632">
      <w:pPr>
        <w:rPr>
          <w:ins w:id="125" w:author="Administrator" w:date="2024-11-12T16:50:00Z" w16du:dateUtc="2024-11-12T23:50:00Z"/>
          <w:b/>
          <w:bCs/>
          <w:color w:val="3B3838" w:themeColor="background2" w:themeShade="40"/>
          <w:sz w:val="24"/>
          <w:szCs w:val="24"/>
        </w:rPr>
      </w:pPr>
    </w:p>
    <w:p w:rsidR="00C37632" w:rsidRDefault="00C37632" w:rsidP="00C37632">
      <w:pPr>
        <w:pStyle w:val="ListParagraph"/>
        <w:numPr>
          <w:ilvl w:val="0"/>
          <w:numId w:val="15"/>
        </w:numPr>
        <w:rPr>
          <w:ins w:id="126" w:author="Administrator" w:date="2024-11-12T16:52:00Z" w16du:dateUtc="2024-11-12T23:52:00Z"/>
          <w:b/>
          <w:bCs/>
          <w:color w:val="3B3838" w:themeColor="background2" w:themeShade="40"/>
          <w:sz w:val="32"/>
          <w:szCs w:val="32"/>
        </w:rPr>
      </w:pPr>
      <w:r w:rsidRPr="00C37632">
        <w:rPr>
          <w:b/>
          <w:bCs/>
          <w:color w:val="3B3838" w:themeColor="background2" w:themeShade="40"/>
          <w:sz w:val="32"/>
          <w:szCs w:val="32"/>
          <w:rPrChange w:id="127" w:author="Administrator" w:date="2024-11-12T16:52:00Z" w16du:dateUtc="2024-11-12T23:52:00Z">
            <w:rPr/>
          </w:rPrChange>
        </w:rPr>
        <w:lastRenderedPageBreak/>
        <w:t>Explain and Configuring the Cisco Internet Operating System</w:t>
      </w:r>
    </w:p>
    <w:p w:rsidR="00C37632" w:rsidRPr="00C37632" w:rsidRDefault="00C37632" w:rsidP="00C37632">
      <w:pPr>
        <w:pStyle w:val="ListParagraph"/>
        <w:rPr>
          <w:b/>
          <w:bCs/>
          <w:color w:val="3B3838" w:themeColor="background2" w:themeShade="40"/>
          <w:sz w:val="32"/>
          <w:szCs w:val="32"/>
          <w:rPrChange w:id="128" w:author="Administrator" w:date="2024-11-12T16:52:00Z" w16du:dateUtc="2024-11-12T23:52:00Z">
            <w:rPr/>
          </w:rPrChange>
        </w:rPr>
        <w:pPrChange w:id="129" w:author="Administrator" w:date="2024-11-12T16:52:00Z" w16du:dateUtc="2024-11-12T23:52:00Z">
          <w:pPr/>
        </w:pPrChange>
      </w:pPr>
    </w:p>
    <w:p w:rsidR="00C37632" w:rsidRPr="00C37632" w:rsidRDefault="00C37632" w:rsidP="00C37632">
      <w:pPr>
        <w:pStyle w:val="ListParagraph"/>
        <w:rPr>
          <w:b/>
          <w:bCs/>
          <w:color w:val="3B3838" w:themeColor="background2" w:themeShade="40"/>
        </w:rPr>
      </w:pPr>
      <w:r>
        <w:rPr>
          <w:b/>
          <w:bCs/>
          <w:color w:val="3B3838" w:themeColor="background2" w:themeShade="40"/>
          <w:sz w:val="24"/>
          <w:szCs w:val="24"/>
        </w:rPr>
        <w:t>Ans = &gt;</w:t>
      </w:r>
      <w:r w:rsidRPr="00C37632">
        <w:rPr>
          <w:b/>
          <w:bCs/>
          <w:color w:val="3B3838" w:themeColor="background2" w:themeShade="40"/>
        </w:rPr>
        <w:t>The Cisco Internetwork Operating System (IOS) is a network operating system used on Cisco routers and switches. It provides the CLI for configuring and managing network devices. Cisco IOS offers commands to configure network protocols, security, interfaces, and much more.</w: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t>Here's a detailed overview of Cisco IOS and a basic guide to configuring it.</w: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pict>
          <v:rect id="_x0000_i1037" style="width:0;height:1.5pt" o:hralign="center" o:hrstd="t" o:hr="t" fillcolor="#a0a0a0" stroked="f"/>
        </w:pic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t>Cisco IOS Overview</w: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t>Cisco IOS operates at the core of Cisco devices, allowing network administrators to control and monitor the device’s functionality. Key features include:</w:t>
      </w:r>
    </w:p>
    <w:p w:rsidR="00C37632" w:rsidRPr="00C37632" w:rsidRDefault="00C37632" w:rsidP="00C37632">
      <w:pPr>
        <w:pStyle w:val="ListParagraph"/>
        <w:numPr>
          <w:ilvl w:val="0"/>
          <w:numId w:val="16"/>
        </w:numPr>
        <w:rPr>
          <w:b/>
          <w:bCs/>
          <w:color w:val="3B3838" w:themeColor="background2" w:themeShade="40"/>
          <w:sz w:val="24"/>
          <w:szCs w:val="24"/>
        </w:rPr>
      </w:pPr>
      <w:r w:rsidRPr="00C37632">
        <w:rPr>
          <w:b/>
          <w:bCs/>
          <w:color w:val="3B3838" w:themeColor="background2" w:themeShade="40"/>
          <w:sz w:val="24"/>
          <w:szCs w:val="24"/>
        </w:rPr>
        <w:t>Configuration Management: Allows users to set up IP addresses, routing protocols, VLANs, security settings, etc.</w:t>
      </w:r>
    </w:p>
    <w:p w:rsidR="00C37632" w:rsidRPr="00C37632" w:rsidRDefault="00C37632" w:rsidP="00C37632">
      <w:pPr>
        <w:pStyle w:val="ListParagraph"/>
        <w:numPr>
          <w:ilvl w:val="0"/>
          <w:numId w:val="16"/>
        </w:numPr>
        <w:rPr>
          <w:b/>
          <w:bCs/>
          <w:color w:val="3B3838" w:themeColor="background2" w:themeShade="40"/>
          <w:sz w:val="24"/>
          <w:szCs w:val="24"/>
        </w:rPr>
      </w:pPr>
      <w:r w:rsidRPr="00C37632">
        <w:rPr>
          <w:b/>
          <w:bCs/>
          <w:color w:val="3B3838" w:themeColor="background2" w:themeShade="40"/>
          <w:sz w:val="24"/>
          <w:szCs w:val="24"/>
        </w:rPr>
        <w:t>Device Management: Provides options to monitor device performance, resource utilization, and troubleshoot network issues.</w:t>
      </w:r>
    </w:p>
    <w:p w:rsidR="00C37632" w:rsidRPr="00C37632" w:rsidRDefault="00C37632" w:rsidP="00C37632">
      <w:pPr>
        <w:pStyle w:val="ListParagraph"/>
        <w:numPr>
          <w:ilvl w:val="0"/>
          <w:numId w:val="16"/>
        </w:numPr>
        <w:rPr>
          <w:b/>
          <w:bCs/>
          <w:color w:val="3B3838" w:themeColor="background2" w:themeShade="40"/>
          <w:sz w:val="24"/>
          <w:szCs w:val="24"/>
        </w:rPr>
      </w:pPr>
      <w:r w:rsidRPr="00C37632">
        <w:rPr>
          <w:b/>
          <w:bCs/>
          <w:color w:val="3B3838" w:themeColor="background2" w:themeShade="40"/>
          <w:sz w:val="24"/>
          <w:szCs w:val="24"/>
        </w:rPr>
        <w:t>Security: Enables security configurations, including access control lists (ACLs), secure remote access, and encryption protocols.</w: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pict>
          <v:rect id="_x0000_i1038" style="width:0;height:1.5pt" o:hralign="center" o:hrstd="t" o:hr="t" fillcolor="#a0a0a0" stroked="f"/>
        </w:pic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t>Basic Modes of Cisco IOS</w:t>
      </w:r>
    </w:p>
    <w:p w:rsidR="00C37632" w:rsidRPr="00C37632" w:rsidRDefault="00C37632" w:rsidP="00C37632">
      <w:pPr>
        <w:pStyle w:val="ListParagraph"/>
        <w:rPr>
          <w:b/>
          <w:bCs/>
          <w:color w:val="3B3838" w:themeColor="background2" w:themeShade="40"/>
          <w:sz w:val="24"/>
          <w:szCs w:val="24"/>
        </w:rPr>
      </w:pPr>
      <w:r w:rsidRPr="00C37632">
        <w:rPr>
          <w:b/>
          <w:bCs/>
          <w:color w:val="3B3838" w:themeColor="background2" w:themeShade="40"/>
          <w:sz w:val="24"/>
          <w:szCs w:val="24"/>
        </w:rPr>
        <w:t>Cisco IOS has several command modes, each with specific functions:</w:t>
      </w:r>
    </w:p>
    <w:p w:rsidR="00C37632" w:rsidRPr="00C37632" w:rsidRDefault="00C37632" w:rsidP="00C37632">
      <w:pPr>
        <w:pStyle w:val="ListParagraph"/>
        <w:numPr>
          <w:ilvl w:val="0"/>
          <w:numId w:val="17"/>
        </w:numPr>
        <w:rPr>
          <w:b/>
          <w:bCs/>
          <w:color w:val="3B3838" w:themeColor="background2" w:themeShade="40"/>
          <w:sz w:val="24"/>
          <w:szCs w:val="24"/>
        </w:rPr>
      </w:pPr>
      <w:r w:rsidRPr="00C37632">
        <w:rPr>
          <w:b/>
          <w:bCs/>
          <w:color w:val="3B3838" w:themeColor="background2" w:themeShade="40"/>
          <w:sz w:val="24"/>
          <w:szCs w:val="24"/>
        </w:rPr>
        <w:t>User EXEC Mode (&gt;)</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The most basic mode, where you can run simple commands like ping, show, etc.</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Prompt: Switch&gt;</w:t>
      </w:r>
    </w:p>
    <w:p w:rsidR="00C37632" w:rsidRPr="00C37632" w:rsidRDefault="00C37632" w:rsidP="00C37632">
      <w:pPr>
        <w:pStyle w:val="ListParagraph"/>
        <w:numPr>
          <w:ilvl w:val="0"/>
          <w:numId w:val="17"/>
        </w:numPr>
        <w:rPr>
          <w:b/>
          <w:bCs/>
          <w:color w:val="3B3838" w:themeColor="background2" w:themeShade="40"/>
          <w:sz w:val="24"/>
          <w:szCs w:val="24"/>
        </w:rPr>
      </w:pPr>
      <w:r w:rsidRPr="00C37632">
        <w:rPr>
          <w:b/>
          <w:bCs/>
          <w:color w:val="3B3838" w:themeColor="background2" w:themeShade="40"/>
          <w:sz w:val="24"/>
          <w:szCs w:val="24"/>
        </w:rPr>
        <w:t>Privileged EXEC Mode (#)</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Provides access to more advanced commands, including the ability to enter global configuration mode.</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Entered by typing enable from User EXEC mode.</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Prompt: Switch#</w:t>
      </w:r>
    </w:p>
    <w:p w:rsidR="00C37632" w:rsidRPr="00C37632" w:rsidRDefault="00C37632" w:rsidP="00C37632">
      <w:pPr>
        <w:pStyle w:val="ListParagraph"/>
        <w:numPr>
          <w:ilvl w:val="0"/>
          <w:numId w:val="17"/>
        </w:numPr>
        <w:rPr>
          <w:b/>
          <w:bCs/>
          <w:color w:val="3B3838" w:themeColor="background2" w:themeShade="40"/>
          <w:sz w:val="24"/>
          <w:szCs w:val="24"/>
        </w:rPr>
      </w:pPr>
      <w:r w:rsidRPr="00C37632">
        <w:rPr>
          <w:b/>
          <w:bCs/>
          <w:color w:val="3B3838" w:themeColor="background2" w:themeShade="40"/>
          <w:sz w:val="24"/>
          <w:szCs w:val="24"/>
        </w:rPr>
        <w:t>Global Configuration Mode ((config)#)</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Allows you to configure global settings that affect the entire device, such as network protocols and security settings.</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Entered by typing configure terminal from Privileged EXEC mode.</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Prompt: Switch(config)#</w:t>
      </w:r>
    </w:p>
    <w:p w:rsidR="00C37632" w:rsidRPr="00C37632" w:rsidRDefault="00C37632" w:rsidP="00C37632">
      <w:pPr>
        <w:pStyle w:val="ListParagraph"/>
        <w:numPr>
          <w:ilvl w:val="0"/>
          <w:numId w:val="17"/>
        </w:numPr>
        <w:rPr>
          <w:b/>
          <w:bCs/>
          <w:color w:val="3B3838" w:themeColor="background2" w:themeShade="40"/>
          <w:sz w:val="24"/>
          <w:szCs w:val="24"/>
        </w:rPr>
      </w:pPr>
      <w:r w:rsidRPr="00C37632">
        <w:rPr>
          <w:b/>
          <w:bCs/>
          <w:color w:val="3B3838" w:themeColor="background2" w:themeShade="40"/>
          <w:sz w:val="24"/>
          <w:szCs w:val="24"/>
        </w:rPr>
        <w:t>Interface Configuration Mode ((config-</w:t>
      </w:r>
      <w:proofErr w:type="gramStart"/>
      <w:r w:rsidRPr="00C37632">
        <w:rPr>
          <w:b/>
          <w:bCs/>
          <w:color w:val="3B3838" w:themeColor="background2" w:themeShade="40"/>
          <w:sz w:val="24"/>
          <w:szCs w:val="24"/>
        </w:rPr>
        <w:t>if)#</w:t>
      </w:r>
      <w:proofErr w:type="gramEnd"/>
      <w:r w:rsidRPr="00C37632">
        <w:rPr>
          <w:b/>
          <w:bCs/>
          <w:color w:val="3B3838" w:themeColor="background2" w:themeShade="40"/>
          <w:sz w:val="24"/>
          <w:szCs w:val="24"/>
        </w:rPr>
        <w:t>)</w:t>
      </w:r>
    </w:p>
    <w:p w:rsidR="00C37632" w:rsidRPr="00C37632" w:rsidRDefault="00C37632" w:rsidP="00C37632">
      <w:pPr>
        <w:pStyle w:val="ListParagraph"/>
        <w:numPr>
          <w:ilvl w:val="1"/>
          <w:numId w:val="17"/>
        </w:numPr>
        <w:rPr>
          <w:b/>
          <w:bCs/>
          <w:color w:val="3B3838" w:themeColor="background2" w:themeShade="40"/>
          <w:sz w:val="24"/>
          <w:szCs w:val="24"/>
        </w:rPr>
      </w:pPr>
      <w:r w:rsidRPr="00C37632">
        <w:rPr>
          <w:b/>
          <w:bCs/>
          <w:color w:val="3B3838" w:themeColor="background2" w:themeShade="40"/>
          <w:sz w:val="24"/>
          <w:szCs w:val="24"/>
        </w:rPr>
        <w:t>Used to configure specific interfaces, like Ethernet or VLAN interfaces.</w:t>
      </w:r>
    </w:p>
    <w:p w:rsidR="00C37632" w:rsidRPr="00C37632" w:rsidRDefault="00C37632" w:rsidP="00C37632">
      <w:pPr>
        <w:pStyle w:val="ListParagraph"/>
        <w:numPr>
          <w:ilvl w:val="1"/>
          <w:numId w:val="17"/>
        </w:numPr>
        <w:rPr>
          <w:b/>
          <w:bCs/>
          <w:color w:val="3B3838" w:themeColor="background2" w:themeShade="40"/>
          <w:sz w:val="24"/>
          <w:szCs w:val="24"/>
          <w:rPrChange w:id="130" w:author="Administrator" w:date="2024-11-12T16:52:00Z" w16du:dateUtc="2024-11-12T23:52:00Z">
            <w:rPr/>
          </w:rPrChange>
        </w:rPr>
      </w:pPr>
      <w:r w:rsidRPr="00C37632">
        <w:rPr>
          <w:b/>
          <w:bCs/>
          <w:color w:val="3B3838" w:themeColor="background2" w:themeShade="40"/>
          <w:sz w:val="24"/>
          <w:szCs w:val="24"/>
        </w:rPr>
        <w:t>Entered by typing interface</w:t>
      </w:r>
      <w:del w:id="131" w:author="Administrator" w:date="2024-11-12T16:52:00Z" w16du:dateUtc="2024-11-12T23:52:00Z">
        <w:r w:rsidRPr="00C37632" w:rsidDel="00C37632">
          <w:rPr>
            <w:b/>
            <w:bCs/>
            <w:color w:val="3B3838" w:themeColor="background2" w:themeShade="40"/>
            <w:sz w:val="24"/>
            <w:szCs w:val="24"/>
          </w:rPr>
          <w:delText xml:space="preserve"> </w:delText>
        </w:r>
      </w:del>
    </w:p>
    <w:p w:rsidR="00C37632" w:rsidRDefault="00C37632" w:rsidP="00C37632">
      <w:pPr>
        <w:pStyle w:val="ListParagraph"/>
        <w:rPr>
          <w:b/>
          <w:bCs/>
          <w:color w:val="3B3838" w:themeColor="background2" w:themeShade="40"/>
          <w:sz w:val="24"/>
          <w:szCs w:val="24"/>
        </w:rPr>
      </w:pPr>
    </w:p>
    <w:p w:rsidR="00C37632" w:rsidRDefault="00C37632" w:rsidP="00C37632">
      <w:pPr>
        <w:pStyle w:val="ListParagraph"/>
        <w:rPr>
          <w:b/>
          <w:bCs/>
          <w:color w:val="3B3838" w:themeColor="background2" w:themeShade="40"/>
          <w:sz w:val="24"/>
          <w:szCs w:val="24"/>
        </w:rPr>
      </w:pPr>
    </w:p>
    <w:p w:rsidR="00C37632" w:rsidRDefault="00C37632" w:rsidP="00C37632">
      <w:pPr>
        <w:pStyle w:val="ListParagraph"/>
        <w:rPr>
          <w:b/>
          <w:bCs/>
          <w:color w:val="3B3838" w:themeColor="background2" w:themeShade="40"/>
          <w:sz w:val="24"/>
          <w:szCs w:val="24"/>
        </w:rPr>
      </w:pPr>
    </w:p>
    <w:p w:rsidR="00C37632" w:rsidRDefault="00C37632" w:rsidP="00C37632">
      <w:pPr>
        <w:pStyle w:val="ListParagraph"/>
        <w:numPr>
          <w:ilvl w:val="0"/>
          <w:numId w:val="17"/>
        </w:numPr>
        <w:rPr>
          <w:b/>
          <w:bCs/>
          <w:color w:val="3B3838" w:themeColor="background2" w:themeShade="40"/>
          <w:sz w:val="32"/>
          <w:szCs w:val="32"/>
        </w:rPr>
        <w:pPrChange w:id="132" w:author="Administrator" w:date="2024-11-12T16:53:00Z" w16du:dateUtc="2024-11-12T23:53:00Z">
          <w:pPr>
            <w:pStyle w:val="ListParagraph"/>
          </w:pPr>
        </w:pPrChange>
      </w:pPr>
      <w:r w:rsidRPr="00C37632">
        <w:rPr>
          <w:b/>
          <w:bCs/>
          <w:color w:val="3B3838" w:themeColor="background2" w:themeShade="40"/>
          <w:sz w:val="32"/>
          <w:szCs w:val="32"/>
          <w:rPrChange w:id="133" w:author="Administrator" w:date="2024-11-12T16:53:00Z" w16du:dateUtc="2024-11-12T23:53:00Z">
            <w:rPr>
              <w:b/>
              <w:bCs/>
              <w:color w:val="3B3838" w:themeColor="background2" w:themeShade="40"/>
              <w:sz w:val="24"/>
              <w:szCs w:val="24"/>
            </w:rPr>
          </w:rPrChange>
        </w:rPr>
        <w:lastRenderedPageBreak/>
        <w:t>Explain Switch Port</w:t>
      </w:r>
    </w:p>
    <w:p w:rsidR="00C37632" w:rsidRPr="00C37632" w:rsidRDefault="00C37632" w:rsidP="00C37632">
      <w:pPr>
        <w:pStyle w:val="ListParagraph"/>
        <w:rPr>
          <w:b/>
          <w:bCs/>
          <w:color w:val="3B3838" w:themeColor="background2" w:themeShade="40"/>
          <w:sz w:val="24"/>
          <w:szCs w:val="24"/>
          <w:rPrChange w:id="134" w:author="Administrator" w:date="2024-11-12T16:55:00Z" w16du:dateUtc="2024-11-12T23:55:00Z">
            <w:rPr>
              <w:b/>
              <w:bCs/>
              <w:color w:val="3B3838" w:themeColor="background2" w:themeShade="40"/>
              <w:sz w:val="32"/>
              <w:szCs w:val="32"/>
            </w:rPr>
          </w:rPrChange>
        </w:rPr>
      </w:pPr>
      <w:r>
        <w:rPr>
          <w:b/>
          <w:bCs/>
          <w:color w:val="3B3838" w:themeColor="background2" w:themeShade="40"/>
          <w:sz w:val="32"/>
          <w:szCs w:val="32"/>
        </w:rPr>
        <w:t xml:space="preserve">Ans = </w:t>
      </w:r>
      <w:r w:rsidRPr="00C37632">
        <w:rPr>
          <w:b/>
          <w:bCs/>
          <w:color w:val="3B3838" w:themeColor="background2" w:themeShade="40"/>
          <w:sz w:val="24"/>
          <w:szCs w:val="24"/>
          <w:rPrChange w:id="135" w:author="Administrator" w:date="2024-11-12T16:55:00Z" w16du:dateUtc="2024-11-12T23:55:00Z">
            <w:rPr>
              <w:b/>
              <w:bCs/>
              <w:color w:val="3B3838" w:themeColor="background2" w:themeShade="40"/>
              <w:sz w:val="32"/>
              <w:szCs w:val="32"/>
            </w:rPr>
          </w:rPrChange>
        </w:rPr>
        <w:t xml:space="preserve">&gt; </w:t>
      </w:r>
      <w:r w:rsidRPr="00C37632">
        <w:rPr>
          <w:b/>
          <w:bCs/>
          <w:color w:val="3B3838" w:themeColor="background2" w:themeShade="40"/>
          <w:sz w:val="24"/>
          <w:szCs w:val="24"/>
          <w:rPrChange w:id="136" w:author="Administrator" w:date="2024-11-12T16:55:00Z" w16du:dateUtc="2024-11-12T23:55:00Z">
            <w:rPr>
              <w:b/>
              <w:bCs/>
              <w:color w:val="3B3838" w:themeColor="background2" w:themeShade="40"/>
              <w:sz w:val="32"/>
              <w:szCs w:val="32"/>
            </w:rPr>
          </w:rPrChange>
        </w:rPr>
        <w:t>A switch port is a physical interface on a network switch that connects devices to the network. Each port allows data to flow between the switch and connected devices, such as computers, printers, and other network devices. Switch ports are key components for managing data flow within a Local Area Network (LAN).</w:t>
      </w:r>
    </w:p>
    <w:p w:rsidR="00C37632" w:rsidRDefault="00C37632" w:rsidP="00C37632">
      <w:pPr>
        <w:pStyle w:val="ListParagraph"/>
        <w:rPr>
          <w:ins w:id="137" w:author="Administrator" w:date="2024-11-12T16:55:00Z" w16du:dateUtc="2024-11-12T23:55:00Z"/>
          <w:b/>
          <w:bCs/>
          <w:color w:val="3B3838" w:themeColor="background2" w:themeShade="40"/>
          <w:sz w:val="24"/>
          <w:szCs w:val="24"/>
        </w:rPr>
      </w:pPr>
      <w:r w:rsidRPr="00C37632">
        <w:rPr>
          <w:b/>
          <w:bCs/>
          <w:color w:val="3B3838" w:themeColor="background2" w:themeShade="40"/>
          <w:sz w:val="24"/>
          <w:szCs w:val="24"/>
          <w:rPrChange w:id="138" w:author="Administrator" w:date="2024-11-12T16:55:00Z" w16du:dateUtc="2024-11-12T23:55:00Z">
            <w:rPr>
              <w:b/>
              <w:bCs/>
              <w:color w:val="3B3838" w:themeColor="background2" w:themeShade="40"/>
              <w:sz w:val="32"/>
              <w:szCs w:val="32"/>
            </w:rPr>
          </w:rPrChange>
        </w:rPr>
        <w:t>Key Aspects of Switch Ports</w:t>
      </w:r>
    </w:p>
    <w:p w:rsidR="00C37632" w:rsidRPr="00C37632" w:rsidRDefault="00C37632" w:rsidP="00C37632">
      <w:pPr>
        <w:pStyle w:val="ListParagraph"/>
        <w:rPr>
          <w:b/>
          <w:bCs/>
          <w:color w:val="3B3838" w:themeColor="background2" w:themeShade="40"/>
          <w:sz w:val="24"/>
          <w:szCs w:val="24"/>
          <w:rPrChange w:id="139" w:author="Administrator" w:date="2024-11-12T16:55:00Z" w16du:dateUtc="2024-11-12T23:55:00Z">
            <w:rPr>
              <w:b/>
              <w:bCs/>
              <w:color w:val="3B3838" w:themeColor="background2" w:themeShade="40"/>
              <w:sz w:val="32"/>
              <w:szCs w:val="32"/>
            </w:rPr>
          </w:rPrChange>
        </w:rPr>
      </w:pPr>
    </w:p>
    <w:p w:rsidR="00C37632" w:rsidRPr="00C37632" w:rsidRDefault="00C37632" w:rsidP="00C37632">
      <w:pPr>
        <w:pStyle w:val="ListParagraph"/>
        <w:numPr>
          <w:ilvl w:val="0"/>
          <w:numId w:val="18"/>
        </w:numPr>
        <w:rPr>
          <w:b/>
          <w:bCs/>
          <w:color w:val="3B3838" w:themeColor="background2" w:themeShade="40"/>
          <w:sz w:val="24"/>
          <w:szCs w:val="24"/>
          <w:rPrChange w:id="140"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41" w:author="Administrator" w:date="2024-11-12T16:55:00Z" w16du:dateUtc="2024-11-12T23:55:00Z">
            <w:rPr>
              <w:b/>
              <w:bCs/>
              <w:color w:val="3B3838" w:themeColor="background2" w:themeShade="40"/>
              <w:sz w:val="32"/>
              <w:szCs w:val="32"/>
            </w:rPr>
          </w:rPrChange>
        </w:rPr>
        <w:t>Types of Switch Ports</w:t>
      </w:r>
    </w:p>
    <w:p w:rsidR="00C37632" w:rsidRPr="00C37632" w:rsidRDefault="00C37632" w:rsidP="00C37632">
      <w:pPr>
        <w:pStyle w:val="ListParagraph"/>
        <w:numPr>
          <w:ilvl w:val="1"/>
          <w:numId w:val="18"/>
        </w:numPr>
        <w:rPr>
          <w:b/>
          <w:bCs/>
          <w:color w:val="3B3838" w:themeColor="background2" w:themeShade="40"/>
          <w:sz w:val="24"/>
          <w:szCs w:val="24"/>
          <w:rPrChange w:id="142"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43" w:author="Administrator" w:date="2024-11-12T16:55:00Z" w16du:dateUtc="2024-11-12T23:55:00Z">
            <w:rPr>
              <w:b/>
              <w:bCs/>
              <w:color w:val="3B3838" w:themeColor="background2" w:themeShade="40"/>
              <w:sz w:val="32"/>
              <w:szCs w:val="32"/>
            </w:rPr>
          </w:rPrChange>
        </w:rPr>
        <w:t>Access Ports: Designed to connect end devices, like computers and printers, to the network. An access port belongs to only one VLAN (Virtual Local Area Network) and typically handles untagged traffic associated with that VLAN.</w:t>
      </w:r>
    </w:p>
    <w:p w:rsidR="00C37632" w:rsidRPr="00C37632" w:rsidRDefault="00C37632" w:rsidP="00C37632">
      <w:pPr>
        <w:pStyle w:val="ListParagraph"/>
        <w:numPr>
          <w:ilvl w:val="1"/>
          <w:numId w:val="18"/>
        </w:numPr>
        <w:rPr>
          <w:b/>
          <w:bCs/>
          <w:color w:val="3B3838" w:themeColor="background2" w:themeShade="40"/>
          <w:sz w:val="24"/>
          <w:szCs w:val="24"/>
          <w:rPrChange w:id="144"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45" w:author="Administrator" w:date="2024-11-12T16:55:00Z" w16du:dateUtc="2024-11-12T23:55:00Z">
            <w:rPr>
              <w:b/>
              <w:bCs/>
              <w:color w:val="3B3838" w:themeColor="background2" w:themeShade="40"/>
              <w:sz w:val="32"/>
              <w:szCs w:val="32"/>
            </w:rPr>
          </w:rPrChange>
        </w:rPr>
        <w:t>Trunk Ports: Used to connect switches to each other, allowing multiple VLANs to pass traffic across a single link. Trunk ports tag frames to indicate the VLAN they belong to, usually using IEEE 802.1Q tagging.</w:t>
      </w:r>
    </w:p>
    <w:p w:rsidR="00C37632" w:rsidRDefault="00C37632" w:rsidP="00C37632">
      <w:pPr>
        <w:pStyle w:val="ListParagraph"/>
        <w:numPr>
          <w:ilvl w:val="1"/>
          <w:numId w:val="18"/>
        </w:numPr>
        <w:rPr>
          <w:ins w:id="146" w:author="Administrator" w:date="2024-11-12T16:55:00Z" w16du:dateUtc="2024-11-12T23:55:00Z"/>
          <w:b/>
          <w:bCs/>
          <w:color w:val="3B3838" w:themeColor="background2" w:themeShade="40"/>
          <w:sz w:val="24"/>
          <w:szCs w:val="24"/>
        </w:rPr>
      </w:pPr>
      <w:r w:rsidRPr="00C37632">
        <w:rPr>
          <w:b/>
          <w:bCs/>
          <w:color w:val="3B3838" w:themeColor="background2" w:themeShade="40"/>
          <w:sz w:val="24"/>
          <w:szCs w:val="24"/>
          <w:rPrChange w:id="147" w:author="Administrator" w:date="2024-11-12T16:55:00Z" w16du:dateUtc="2024-11-12T23:55:00Z">
            <w:rPr>
              <w:b/>
              <w:bCs/>
              <w:color w:val="3B3838" w:themeColor="background2" w:themeShade="40"/>
              <w:sz w:val="32"/>
              <w:szCs w:val="32"/>
            </w:rPr>
          </w:rPrChange>
        </w:rPr>
        <w:t>Hybrid Ports: Found on some switches, these ports can function as either access or trunk ports, depending on the configuration. Hybrid ports are often seen in more complex network setups where port flexibility is needed.</w:t>
      </w:r>
    </w:p>
    <w:p w:rsidR="00C37632" w:rsidRPr="00C37632" w:rsidRDefault="00C37632" w:rsidP="00C37632">
      <w:pPr>
        <w:pStyle w:val="ListParagraph"/>
        <w:ind w:left="1440"/>
        <w:rPr>
          <w:b/>
          <w:bCs/>
          <w:color w:val="3B3838" w:themeColor="background2" w:themeShade="40"/>
          <w:sz w:val="24"/>
          <w:szCs w:val="24"/>
          <w:rPrChange w:id="148" w:author="Administrator" w:date="2024-11-12T16:55:00Z" w16du:dateUtc="2024-11-12T23:55:00Z">
            <w:rPr>
              <w:b/>
              <w:bCs/>
              <w:color w:val="3B3838" w:themeColor="background2" w:themeShade="40"/>
              <w:sz w:val="32"/>
              <w:szCs w:val="32"/>
            </w:rPr>
          </w:rPrChange>
        </w:rPr>
        <w:pPrChange w:id="149" w:author="Administrator" w:date="2024-11-12T16:55:00Z" w16du:dateUtc="2024-11-12T23:55:00Z">
          <w:pPr>
            <w:pStyle w:val="ListParagraph"/>
            <w:numPr>
              <w:ilvl w:val="1"/>
              <w:numId w:val="18"/>
            </w:numPr>
            <w:tabs>
              <w:tab w:val="num" w:pos="1440"/>
            </w:tabs>
            <w:ind w:left="1440" w:hanging="360"/>
          </w:pPr>
        </w:pPrChange>
      </w:pPr>
    </w:p>
    <w:p w:rsidR="00C37632" w:rsidRPr="00C37632" w:rsidRDefault="00C37632" w:rsidP="00C37632">
      <w:pPr>
        <w:pStyle w:val="ListParagraph"/>
        <w:numPr>
          <w:ilvl w:val="0"/>
          <w:numId w:val="18"/>
        </w:numPr>
        <w:rPr>
          <w:b/>
          <w:bCs/>
          <w:color w:val="3B3838" w:themeColor="background2" w:themeShade="40"/>
          <w:sz w:val="24"/>
          <w:szCs w:val="24"/>
          <w:rPrChange w:id="150"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51" w:author="Administrator" w:date="2024-11-12T16:55:00Z" w16du:dateUtc="2024-11-12T23:55:00Z">
            <w:rPr>
              <w:b/>
              <w:bCs/>
              <w:color w:val="3B3838" w:themeColor="background2" w:themeShade="40"/>
              <w:sz w:val="32"/>
              <w:szCs w:val="32"/>
            </w:rPr>
          </w:rPrChange>
        </w:rPr>
        <w:t>Port Speed and Duplex Settings</w:t>
      </w:r>
    </w:p>
    <w:p w:rsidR="00C37632" w:rsidRPr="00C37632" w:rsidRDefault="00C37632" w:rsidP="00C37632">
      <w:pPr>
        <w:pStyle w:val="ListParagraph"/>
        <w:numPr>
          <w:ilvl w:val="1"/>
          <w:numId w:val="18"/>
        </w:numPr>
        <w:rPr>
          <w:b/>
          <w:bCs/>
          <w:color w:val="3B3838" w:themeColor="background2" w:themeShade="40"/>
          <w:sz w:val="24"/>
          <w:szCs w:val="24"/>
          <w:rPrChange w:id="152"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53" w:author="Administrator" w:date="2024-11-12T16:55:00Z" w16du:dateUtc="2024-11-12T23:55:00Z">
            <w:rPr>
              <w:b/>
              <w:bCs/>
              <w:color w:val="3B3838" w:themeColor="background2" w:themeShade="40"/>
              <w:sz w:val="32"/>
              <w:szCs w:val="32"/>
            </w:rPr>
          </w:rPrChange>
        </w:rPr>
        <w:t>Switch ports can operate at various speeds (10 Mbps, 100 Mbps, 1 Gbps, or 10 Gbps) depending on the device’s capabilities.</w:t>
      </w:r>
    </w:p>
    <w:p w:rsidR="00C37632" w:rsidRDefault="00C37632" w:rsidP="00C37632">
      <w:pPr>
        <w:pStyle w:val="ListParagraph"/>
        <w:numPr>
          <w:ilvl w:val="1"/>
          <w:numId w:val="18"/>
        </w:numPr>
        <w:rPr>
          <w:ins w:id="154" w:author="Administrator" w:date="2024-11-12T16:55:00Z" w16du:dateUtc="2024-11-12T23:55:00Z"/>
          <w:b/>
          <w:bCs/>
          <w:color w:val="3B3838" w:themeColor="background2" w:themeShade="40"/>
          <w:sz w:val="24"/>
          <w:szCs w:val="24"/>
        </w:rPr>
      </w:pPr>
      <w:r w:rsidRPr="00C37632">
        <w:rPr>
          <w:b/>
          <w:bCs/>
          <w:color w:val="3B3838" w:themeColor="background2" w:themeShade="40"/>
          <w:sz w:val="24"/>
          <w:szCs w:val="24"/>
          <w:rPrChange w:id="155" w:author="Administrator" w:date="2024-11-12T16:55:00Z" w16du:dateUtc="2024-11-12T23:55:00Z">
            <w:rPr>
              <w:b/>
              <w:bCs/>
              <w:color w:val="3B3838" w:themeColor="background2" w:themeShade="40"/>
              <w:sz w:val="32"/>
              <w:szCs w:val="32"/>
            </w:rPr>
          </w:rPrChange>
        </w:rPr>
        <w:t>Duplex Mode: Ports can operate in half-duplex (data flows in one direction at a time) or full-duplex (data flows in both directions simultaneously). Full-duplex is commonly used for modern networks to improve performance.</w:t>
      </w:r>
    </w:p>
    <w:p w:rsidR="00C37632" w:rsidRPr="00C37632" w:rsidRDefault="00C37632" w:rsidP="00C37632">
      <w:pPr>
        <w:pStyle w:val="ListParagraph"/>
        <w:ind w:left="1440"/>
        <w:rPr>
          <w:b/>
          <w:bCs/>
          <w:color w:val="3B3838" w:themeColor="background2" w:themeShade="40"/>
          <w:sz w:val="24"/>
          <w:szCs w:val="24"/>
          <w:rPrChange w:id="156" w:author="Administrator" w:date="2024-11-12T16:55:00Z" w16du:dateUtc="2024-11-12T23:55:00Z">
            <w:rPr>
              <w:b/>
              <w:bCs/>
              <w:color w:val="3B3838" w:themeColor="background2" w:themeShade="40"/>
              <w:sz w:val="32"/>
              <w:szCs w:val="32"/>
            </w:rPr>
          </w:rPrChange>
        </w:rPr>
        <w:pPrChange w:id="157" w:author="Administrator" w:date="2024-11-12T16:55:00Z" w16du:dateUtc="2024-11-12T23:55:00Z">
          <w:pPr>
            <w:pStyle w:val="ListParagraph"/>
            <w:numPr>
              <w:ilvl w:val="1"/>
              <w:numId w:val="18"/>
            </w:numPr>
            <w:tabs>
              <w:tab w:val="num" w:pos="1440"/>
            </w:tabs>
            <w:ind w:left="1440" w:hanging="360"/>
          </w:pPr>
        </w:pPrChange>
      </w:pPr>
    </w:p>
    <w:p w:rsidR="00C37632" w:rsidRPr="00C37632" w:rsidRDefault="00C37632" w:rsidP="00C37632">
      <w:pPr>
        <w:pStyle w:val="ListParagraph"/>
        <w:numPr>
          <w:ilvl w:val="0"/>
          <w:numId w:val="18"/>
        </w:numPr>
        <w:rPr>
          <w:b/>
          <w:bCs/>
          <w:color w:val="3B3838" w:themeColor="background2" w:themeShade="40"/>
          <w:sz w:val="24"/>
          <w:szCs w:val="24"/>
          <w:rPrChange w:id="158"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59" w:author="Administrator" w:date="2024-11-12T16:55:00Z" w16du:dateUtc="2024-11-12T23:55:00Z">
            <w:rPr>
              <w:b/>
              <w:bCs/>
              <w:color w:val="3B3838" w:themeColor="background2" w:themeShade="40"/>
              <w:sz w:val="32"/>
              <w:szCs w:val="32"/>
            </w:rPr>
          </w:rPrChange>
        </w:rPr>
        <w:t>Power over Ethernet (PoE) Ports</w:t>
      </w:r>
    </w:p>
    <w:p w:rsidR="00C37632" w:rsidRDefault="00C37632" w:rsidP="00C37632">
      <w:pPr>
        <w:pStyle w:val="ListParagraph"/>
        <w:numPr>
          <w:ilvl w:val="1"/>
          <w:numId w:val="18"/>
        </w:numPr>
        <w:rPr>
          <w:ins w:id="160" w:author="Administrator" w:date="2024-11-12T16:55:00Z" w16du:dateUtc="2024-11-12T23:55:00Z"/>
          <w:b/>
          <w:bCs/>
          <w:color w:val="3B3838" w:themeColor="background2" w:themeShade="40"/>
          <w:sz w:val="24"/>
          <w:szCs w:val="24"/>
        </w:rPr>
      </w:pPr>
      <w:r w:rsidRPr="00C37632">
        <w:rPr>
          <w:b/>
          <w:bCs/>
          <w:color w:val="3B3838" w:themeColor="background2" w:themeShade="40"/>
          <w:sz w:val="24"/>
          <w:szCs w:val="24"/>
          <w:rPrChange w:id="161" w:author="Administrator" w:date="2024-11-12T16:55:00Z" w16du:dateUtc="2024-11-12T23:55:00Z">
            <w:rPr>
              <w:b/>
              <w:bCs/>
              <w:color w:val="3B3838" w:themeColor="background2" w:themeShade="40"/>
              <w:sz w:val="32"/>
              <w:szCs w:val="32"/>
            </w:rPr>
          </w:rPrChange>
        </w:rPr>
        <w:t>Some switch ports support Power over Ethernet (PoE), which allows them to provide both data and electrical power to connected devices, like IP phones, cameras, and wireless access points. PoE eliminates the need for separate power cables, simplifying device installations.</w:t>
      </w:r>
    </w:p>
    <w:p w:rsidR="00C37632" w:rsidRPr="00C37632" w:rsidRDefault="00C37632" w:rsidP="00C37632">
      <w:pPr>
        <w:pStyle w:val="ListParagraph"/>
        <w:ind w:left="1440"/>
        <w:rPr>
          <w:b/>
          <w:bCs/>
          <w:color w:val="3B3838" w:themeColor="background2" w:themeShade="40"/>
          <w:sz w:val="24"/>
          <w:szCs w:val="24"/>
          <w:rPrChange w:id="162" w:author="Administrator" w:date="2024-11-12T16:55:00Z" w16du:dateUtc="2024-11-12T23:55:00Z">
            <w:rPr>
              <w:b/>
              <w:bCs/>
              <w:color w:val="3B3838" w:themeColor="background2" w:themeShade="40"/>
              <w:sz w:val="32"/>
              <w:szCs w:val="32"/>
            </w:rPr>
          </w:rPrChange>
        </w:rPr>
        <w:pPrChange w:id="163" w:author="Administrator" w:date="2024-11-12T16:55:00Z" w16du:dateUtc="2024-11-12T23:55:00Z">
          <w:pPr>
            <w:pStyle w:val="ListParagraph"/>
            <w:numPr>
              <w:ilvl w:val="1"/>
              <w:numId w:val="18"/>
            </w:numPr>
            <w:tabs>
              <w:tab w:val="num" w:pos="1440"/>
            </w:tabs>
            <w:ind w:left="1440" w:hanging="360"/>
          </w:pPr>
        </w:pPrChange>
      </w:pPr>
    </w:p>
    <w:p w:rsidR="00C37632" w:rsidRPr="00C37632" w:rsidRDefault="00C37632" w:rsidP="00C37632">
      <w:pPr>
        <w:pStyle w:val="ListParagraph"/>
        <w:numPr>
          <w:ilvl w:val="0"/>
          <w:numId w:val="18"/>
        </w:numPr>
        <w:rPr>
          <w:b/>
          <w:bCs/>
          <w:color w:val="3B3838" w:themeColor="background2" w:themeShade="40"/>
          <w:sz w:val="24"/>
          <w:szCs w:val="24"/>
          <w:rPrChange w:id="164"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65" w:author="Administrator" w:date="2024-11-12T16:55:00Z" w16du:dateUtc="2024-11-12T23:55:00Z">
            <w:rPr>
              <w:b/>
              <w:bCs/>
              <w:color w:val="3B3838" w:themeColor="background2" w:themeShade="40"/>
              <w:sz w:val="32"/>
              <w:szCs w:val="32"/>
            </w:rPr>
          </w:rPrChange>
        </w:rPr>
        <w:t>Switch Port Security</w:t>
      </w:r>
    </w:p>
    <w:p w:rsidR="00C37632" w:rsidRDefault="00C37632" w:rsidP="00C37632">
      <w:pPr>
        <w:pStyle w:val="ListParagraph"/>
        <w:numPr>
          <w:ilvl w:val="1"/>
          <w:numId w:val="18"/>
        </w:numPr>
        <w:rPr>
          <w:ins w:id="166" w:author="Administrator" w:date="2024-11-12T16:55:00Z" w16du:dateUtc="2024-11-12T23:55:00Z"/>
          <w:b/>
          <w:bCs/>
          <w:color w:val="3B3838" w:themeColor="background2" w:themeShade="40"/>
          <w:sz w:val="24"/>
          <w:szCs w:val="24"/>
        </w:rPr>
      </w:pPr>
      <w:r w:rsidRPr="00C37632">
        <w:rPr>
          <w:b/>
          <w:bCs/>
          <w:color w:val="3B3838" w:themeColor="background2" w:themeShade="40"/>
          <w:sz w:val="24"/>
          <w:szCs w:val="24"/>
          <w:rPrChange w:id="167" w:author="Administrator" w:date="2024-11-12T16:55:00Z" w16du:dateUtc="2024-11-12T23:55:00Z">
            <w:rPr>
              <w:b/>
              <w:bCs/>
              <w:color w:val="3B3838" w:themeColor="background2" w:themeShade="40"/>
              <w:sz w:val="32"/>
              <w:szCs w:val="32"/>
            </w:rPr>
          </w:rPrChange>
        </w:rPr>
        <w:t>Switch ports can be configured with security features to control which devices can connect to them. Port security allows only specific MAC addresses to access a port, which helps prevent unauthorized access and network attacks.</w:t>
      </w:r>
    </w:p>
    <w:p w:rsidR="00C37632" w:rsidRDefault="00C37632" w:rsidP="00C37632">
      <w:pPr>
        <w:rPr>
          <w:ins w:id="168" w:author="Administrator" w:date="2024-11-12T16:56:00Z" w16du:dateUtc="2024-11-12T23:56:00Z"/>
          <w:b/>
          <w:bCs/>
          <w:color w:val="3B3838" w:themeColor="background2" w:themeShade="40"/>
          <w:sz w:val="24"/>
          <w:szCs w:val="24"/>
        </w:rPr>
      </w:pPr>
    </w:p>
    <w:p w:rsidR="00C37632" w:rsidRDefault="00C37632" w:rsidP="00C37632">
      <w:pPr>
        <w:rPr>
          <w:ins w:id="169" w:author="Administrator" w:date="2024-11-12T16:56:00Z" w16du:dateUtc="2024-11-12T23:56:00Z"/>
          <w:b/>
          <w:bCs/>
          <w:color w:val="3B3838" w:themeColor="background2" w:themeShade="40"/>
          <w:sz w:val="24"/>
          <w:szCs w:val="24"/>
        </w:rPr>
      </w:pPr>
    </w:p>
    <w:p w:rsidR="00C37632" w:rsidRPr="00C37632" w:rsidRDefault="00C37632" w:rsidP="00C37632">
      <w:pPr>
        <w:rPr>
          <w:b/>
          <w:bCs/>
          <w:color w:val="3B3838" w:themeColor="background2" w:themeShade="40"/>
          <w:sz w:val="24"/>
          <w:szCs w:val="24"/>
          <w:rPrChange w:id="170" w:author="Administrator" w:date="2024-11-12T16:55:00Z" w16du:dateUtc="2024-11-12T23:55:00Z">
            <w:rPr>
              <w:b/>
              <w:bCs/>
              <w:color w:val="3B3838" w:themeColor="background2" w:themeShade="40"/>
              <w:sz w:val="32"/>
              <w:szCs w:val="32"/>
            </w:rPr>
          </w:rPrChange>
        </w:rPr>
        <w:pPrChange w:id="171" w:author="Administrator" w:date="2024-11-12T16:55:00Z" w16du:dateUtc="2024-11-12T23:55:00Z">
          <w:pPr>
            <w:pStyle w:val="ListParagraph"/>
            <w:numPr>
              <w:ilvl w:val="1"/>
              <w:numId w:val="18"/>
            </w:numPr>
            <w:tabs>
              <w:tab w:val="num" w:pos="1440"/>
            </w:tabs>
            <w:ind w:left="1440" w:hanging="360"/>
          </w:pPr>
        </w:pPrChange>
      </w:pPr>
    </w:p>
    <w:p w:rsidR="00C37632" w:rsidRPr="00C37632" w:rsidRDefault="00C37632" w:rsidP="00C37632">
      <w:pPr>
        <w:pStyle w:val="ListParagraph"/>
        <w:numPr>
          <w:ilvl w:val="0"/>
          <w:numId w:val="18"/>
        </w:numPr>
        <w:rPr>
          <w:b/>
          <w:bCs/>
          <w:color w:val="3B3838" w:themeColor="background2" w:themeShade="40"/>
          <w:sz w:val="24"/>
          <w:szCs w:val="24"/>
          <w:rPrChange w:id="172"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73" w:author="Administrator" w:date="2024-11-12T16:55:00Z" w16du:dateUtc="2024-11-12T23:55:00Z">
            <w:rPr>
              <w:b/>
              <w:bCs/>
              <w:color w:val="3B3838" w:themeColor="background2" w:themeShade="40"/>
              <w:sz w:val="32"/>
              <w:szCs w:val="32"/>
            </w:rPr>
          </w:rPrChange>
        </w:rPr>
        <w:lastRenderedPageBreak/>
        <w:t>Switch Port Configuration Modes</w:t>
      </w:r>
    </w:p>
    <w:p w:rsidR="00C37632" w:rsidRPr="00C37632" w:rsidRDefault="00C37632" w:rsidP="00C37632">
      <w:pPr>
        <w:pStyle w:val="ListParagraph"/>
        <w:numPr>
          <w:ilvl w:val="1"/>
          <w:numId w:val="18"/>
        </w:numPr>
        <w:rPr>
          <w:b/>
          <w:bCs/>
          <w:color w:val="3B3838" w:themeColor="background2" w:themeShade="40"/>
          <w:sz w:val="24"/>
          <w:szCs w:val="24"/>
          <w:rPrChange w:id="174"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75" w:author="Administrator" w:date="2024-11-12T16:55:00Z" w16du:dateUtc="2024-11-12T23:55:00Z">
            <w:rPr>
              <w:b/>
              <w:bCs/>
              <w:color w:val="3B3838" w:themeColor="background2" w:themeShade="40"/>
              <w:sz w:val="32"/>
              <w:szCs w:val="32"/>
            </w:rPr>
          </w:rPrChange>
        </w:rPr>
        <w:t>Each port on a managed switch can be configured to suit network needs. For example:</w:t>
      </w:r>
    </w:p>
    <w:p w:rsidR="00C37632" w:rsidRPr="00C37632" w:rsidRDefault="00C37632" w:rsidP="00C37632">
      <w:pPr>
        <w:pStyle w:val="ListParagraph"/>
        <w:numPr>
          <w:ilvl w:val="2"/>
          <w:numId w:val="18"/>
        </w:numPr>
        <w:rPr>
          <w:b/>
          <w:bCs/>
          <w:color w:val="3B3838" w:themeColor="background2" w:themeShade="40"/>
          <w:sz w:val="24"/>
          <w:szCs w:val="24"/>
          <w:rPrChange w:id="176"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77" w:author="Administrator" w:date="2024-11-12T16:55:00Z" w16du:dateUtc="2024-11-12T23:55:00Z">
            <w:rPr>
              <w:b/>
              <w:bCs/>
              <w:color w:val="3B3838" w:themeColor="background2" w:themeShade="40"/>
              <w:sz w:val="32"/>
              <w:szCs w:val="32"/>
            </w:rPr>
          </w:rPrChange>
        </w:rPr>
        <w:t>VLAN Assignment: You can assign each port to a specific VLAN to segment network traffic.</w:t>
      </w:r>
    </w:p>
    <w:p w:rsidR="00C37632" w:rsidRPr="00C37632" w:rsidRDefault="00C37632" w:rsidP="00C37632">
      <w:pPr>
        <w:pStyle w:val="ListParagraph"/>
        <w:numPr>
          <w:ilvl w:val="2"/>
          <w:numId w:val="18"/>
        </w:numPr>
        <w:rPr>
          <w:b/>
          <w:bCs/>
          <w:color w:val="3B3838" w:themeColor="background2" w:themeShade="40"/>
          <w:sz w:val="24"/>
          <w:szCs w:val="24"/>
          <w:rPrChange w:id="178"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79" w:author="Administrator" w:date="2024-11-12T16:55:00Z" w16du:dateUtc="2024-11-12T23:55:00Z">
            <w:rPr>
              <w:b/>
              <w:bCs/>
              <w:color w:val="3B3838" w:themeColor="background2" w:themeShade="40"/>
              <w:sz w:val="32"/>
              <w:szCs w:val="32"/>
            </w:rPr>
          </w:rPrChange>
        </w:rPr>
        <w:t>Port Mirroring: Some ports can be configured to mirror traffic from another port for monitoring or troubleshooting purposes.</w:t>
      </w:r>
    </w:p>
    <w:p w:rsidR="00C37632" w:rsidRPr="00C37632" w:rsidRDefault="00C37632" w:rsidP="00C37632">
      <w:pPr>
        <w:pStyle w:val="ListParagraph"/>
        <w:numPr>
          <w:ilvl w:val="2"/>
          <w:numId w:val="18"/>
        </w:numPr>
        <w:rPr>
          <w:b/>
          <w:bCs/>
          <w:color w:val="3B3838" w:themeColor="background2" w:themeShade="40"/>
          <w:sz w:val="24"/>
          <w:szCs w:val="24"/>
          <w:rPrChange w:id="180" w:author="Administrator" w:date="2024-11-12T16:55:00Z" w16du:dateUtc="2024-11-12T23:55:00Z">
            <w:rPr>
              <w:b/>
              <w:bCs/>
              <w:color w:val="3B3838" w:themeColor="background2" w:themeShade="40"/>
              <w:sz w:val="32"/>
              <w:szCs w:val="32"/>
            </w:rPr>
          </w:rPrChange>
        </w:rPr>
      </w:pPr>
      <w:r w:rsidRPr="00C37632">
        <w:rPr>
          <w:b/>
          <w:bCs/>
          <w:color w:val="3B3838" w:themeColor="background2" w:themeShade="40"/>
          <w:sz w:val="24"/>
          <w:szCs w:val="24"/>
          <w:rPrChange w:id="181" w:author="Administrator" w:date="2024-11-12T16:55:00Z" w16du:dateUtc="2024-11-12T23:55:00Z">
            <w:rPr>
              <w:b/>
              <w:bCs/>
              <w:color w:val="3B3838" w:themeColor="background2" w:themeShade="40"/>
              <w:sz w:val="32"/>
              <w:szCs w:val="32"/>
            </w:rPr>
          </w:rPrChange>
        </w:rPr>
        <w:t>Spanning Tree Protocol (STP): Switch ports can run STP to prevent network loops, ensuring that there’s only one active path between network devices.</w:t>
      </w:r>
    </w:p>
    <w:p w:rsidR="00C37632" w:rsidRDefault="00C37632" w:rsidP="00C37632">
      <w:pPr>
        <w:pStyle w:val="ListParagraph"/>
        <w:rPr>
          <w:ins w:id="182" w:author="Administrator" w:date="2024-11-12T16:56:00Z" w16du:dateUtc="2024-11-12T23:56:00Z"/>
          <w:b/>
          <w:bCs/>
          <w:color w:val="3B3838" w:themeColor="background2" w:themeShade="40"/>
          <w:sz w:val="24"/>
          <w:szCs w:val="24"/>
        </w:rPr>
      </w:pPr>
    </w:p>
    <w:p w:rsidR="00C37632" w:rsidRDefault="00C37632" w:rsidP="00C37632">
      <w:pPr>
        <w:pStyle w:val="ListParagraph"/>
        <w:rPr>
          <w:ins w:id="183" w:author="Administrator" w:date="2024-11-12T16:56:00Z" w16du:dateUtc="2024-11-12T23:56:00Z"/>
          <w:b/>
          <w:bCs/>
          <w:color w:val="3B3838" w:themeColor="background2" w:themeShade="40"/>
          <w:sz w:val="24"/>
          <w:szCs w:val="24"/>
        </w:rPr>
      </w:pPr>
    </w:p>
    <w:p w:rsidR="00C37632" w:rsidRDefault="00C37632" w:rsidP="00C37632">
      <w:pPr>
        <w:pStyle w:val="ListParagraph"/>
        <w:rPr>
          <w:ins w:id="184" w:author="Administrator" w:date="2024-11-12T16:56:00Z" w16du:dateUtc="2024-11-12T23:56:00Z"/>
          <w:b/>
          <w:bCs/>
          <w:color w:val="3B3838" w:themeColor="background2" w:themeShade="40"/>
          <w:sz w:val="24"/>
          <w:szCs w:val="24"/>
        </w:rPr>
      </w:pPr>
    </w:p>
    <w:p w:rsidR="00C37632" w:rsidRDefault="00C37632" w:rsidP="00C37632">
      <w:pPr>
        <w:pStyle w:val="ListParagraph"/>
        <w:rPr>
          <w:ins w:id="185" w:author="Administrator" w:date="2024-11-12T16:56:00Z" w16du:dateUtc="2024-11-12T23:56:00Z"/>
          <w:b/>
          <w:bCs/>
          <w:color w:val="3B3838" w:themeColor="background2" w:themeShade="40"/>
          <w:sz w:val="24"/>
          <w:szCs w:val="24"/>
        </w:rPr>
      </w:pPr>
    </w:p>
    <w:p w:rsidR="00C37632" w:rsidRDefault="007E4545" w:rsidP="00C37632">
      <w:pPr>
        <w:pStyle w:val="ListParagraph"/>
        <w:rPr>
          <w:ins w:id="186" w:author="Administrator" w:date="2024-11-12T16:56:00Z" w16du:dateUtc="2024-11-12T23:56:00Z"/>
          <w:b/>
          <w:bCs/>
          <w:color w:val="3B3838" w:themeColor="background2" w:themeShade="40"/>
          <w:sz w:val="24"/>
          <w:szCs w:val="24"/>
        </w:rPr>
      </w:pPr>
      <w:ins w:id="187" w:author="Administrator" w:date="2024-11-12T17:03:00Z">
        <w:r w:rsidRPr="007E4545">
          <w:rPr>
            <w:b/>
            <w:bCs/>
            <w:color w:val="3B3838" w:themeColor="background2" w:themeShade="40"/>
            <w:sz w:val="24"/>
            <w:szCs w:val="24"/>
          </w:rPr>
          <w:t>4-R1,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w:t>
        </w:r>
      </w:ins>
    </w:p>
    <w:p w:rsidR="00C37632" w:rsidRDefault="00C37632" w:rsidP="00C37632">
      <w:pPr>
        <w:pStyle w:val="ListParagraph"/>
        <w:rPr>
          <w:ins w:id="188" w:author="Administrator" w:date="2024-11-12T16:56:00Z" w16du:dateUtc="2024-11-12T23:56:00Z"/>
          <w:b/>
          <w:bCs/>
          <w:color w:val="3B3838" w:themeColor="background2" w:themeShade="40"/>
          <w:sz w:val="24"/>
          <w:szCs w:val="24"/>
        </w:rPr>
      </w:pPr>
    </w:p>
    <w:p w:rsidR="00C37632" w:rsidRDefault="007E4545" w:rsidP="00C37632">
      <w:pPr>
        <w:pStyle w:val="ListParagraph"/>
        <w:rPr>
          <w:ins w:id="189" w:author="Administrator" w:date="2024-11-12T16:56:00Z" w16du:dateUtc="2024-11-12T23:56:00Z"/>
          <w:b/>
          <w:bCs/>
          <w:color w:val="3B3838" w:themeColor="background2" w:themeShade="40"/>
          <w:sz w:val="24"/>
          <w:szCs w:val="24"/>
        </w:rPr>
      </w:pPr>
      <w:ins w:id="190" w:author="Administrator" w:date="2024-11-12T17:03:00Z" w16du:dateUtc="2024-11-13T00:03:00Z">
        <w:r>
          <w:rPr>
            <w:b/>
            <w:bCs/>
            <w:color w:val="3B3838" w:themeColor="background2" w:themeShade="40"/>
            <w:sz w:val="24"/>
            <w:szCs w:val="24"/>
          </w:rPr>
          <w:t>Ans =  &gt; R2 and R3</w:t>
        </w:r>
      </w:ins>
    </w:p>
    <w:p w:rsidR="00C37632" w:rsidRDefault="00C37632" w:rsidP="00C37632">
      <w:pPr>
        <w:pStyle w:val="ListParagraph"/>
        <w:rPr>
          <w:ins w:id="191" w:author="Administrator" w:date="2024-11-12T16:56:00Z" w16du:dateUtc="2024-11-12T23:56:00Z"/>
          <w:b/>
          <w:bCs/>
          <w:color w:val="3B3838" w:themeColor="background2" w:themeShade="40"/>
          <w:sz w:val="24"/>
          <w:szCs w:val="24"/>
        </w:rPr>
      </w:pPr>
    </w:p>
    <w:p w:rsidR="00C37632" w:rsidRDefault="00C37632" w:rsidP="00C37632">
      <w:pPr>
        <w:pStyle w:val="ListParagraph"/>
        <w:rPr>
          <w:ins w:id="192" w:author="Administrator" w:date="2024-11-12T16:56:00Z" w16du:dateUtc="2024-11-12T23:56:00Z"/>
          <w:b/>
          <w:bCs/>
          <w:color w:val="3B3838" w:themeColor="background2" w:themeShade="40"/>
          <w:sz w:val="24"/>
          <w:szCs w:val="24"/>
        </w:rPr>
      </w:pPr>
    </w:p>
    <w:p w:rsidR="00C37632" w:rsidRDefault="00C37632" w:rsidP="00C37632">
      <w:pPr>
        <w:pStyle w:val="ListParagraph"/>
        <w:rPr>
          <w:ins w:id="193" w:author="Administrator" w:date="2024-11-12T16:56:00Z" w16du:dateUtc="2024-11-12T23:56:00Z"/>
          <w:b/>
          <w:bCs/>
          <w:color w:val="3B3838" w:themeColor="background2" w:themeShade="40"/>
          <w:sz w:val="24"/>
          <w:szCs w:val="24"/>
        </w:rPr>
      </w:pPr>
    </w:p>
    <w:p w:rsidR="00C37632" w:rsidRDefault="00C37632" w:rsidP="00C37632">
      <w:pPr>
        <w:pStyle w:val="ListParagraph"/>
        <w:rPr>
          <w:ins w:id="194" w:author="Administrator" w:date="2024-11-12T16:56:00Z" w16du:dateUtc="2024-11-12T23:56:00Z"/>
          <w:b/>
          <w:bCs/>
          <w:color w:val="3B3838" w:themeColor="background2" w:themeShade="40"/>
          <w:sz w:val="24"/>
          <w:szCs w:val="24"/>
        </w:rPr>
      </w:pPr>
    </w:p>
    <w:p w:rsidR="00C37632" w:rsidRDefault="00C37632" w:rsidP="00C37632">
      <w:pPr>
        <w:pStyle w:val="ListParagraph"/>
        <w:rPr>
          <w:ins w:id="195" w:author="Administrator" w:date="2024-11-12T16:56:00Z" w16du:dateUtc="2024-11-12T23:56:00Z"/>
          <w:b/>
          <w:bCs/>
          <w:color w:val="3B3838" w:themeColor="background2" w:themeShade="40"/>
          <w:sz w:val="24"/>
          <w:szCs w:val="24"/>
        </w:rPr>
      </w:pPr>
    </w:p>
    <w:p w:rsidR="00C37632" w:rsidRDefault="00C37632" w:rsidP="00C37632">
      <w:pPr>
        <w:pStyle w:val="ListParagraph"/>
        <w:rPr>
          <w:ins w:id="196" w:author="Administrator" w:date="2024-11-12T16:56:00Z" w16du:dateUtc="2024-11-12T23:56:00Z"/>
          <w:b/>
          <w:bCs/>
          <w:color w:val="3B3838" w:themeColor="background2" w:themeShade="40"/>
          <w:sz w:val="24"/>
          <w:szCs w:val="24"/>
        </w:rPr>
      </w:pPr>
    </w:p>
    <w:p w:rsidR="00C37632" w:rsidRDefault="00C37632" w:rsidP="00C37632">
      <w:pPr>
        <w:pStyle w:val="ListParagraph"/>
        <w:rPr>
          <w:ins w:id="197" w:author="Administrator" w:date="2024-11-12T16:56:00Z" w16du:dateUtc="2024-11-12T23:56:00Z"/>
          <w:b/>
          <w:bCs/>
          <w:color w:val="3B3838" w:themeColor="background2" w:themeShade="40"/>
          <w:sz w:val="24"/>
          <w:szCs w:val="24"/>
        </w:rPr>
      </w:pPr>
    </w:p>
    <w:p w:rsidR="00C37632" w:rsidRDefault="00C37632" w:rsidP="00C37632">
      <w:pPr>
        <w:pStyle w:val="ListParagraph"/>
        <w:rPr>
          <w:ins w:id="198" w:author="Administrator" w:date="2024-11-12T16:56:00Z" w16du:dateUtc="2024-11-12T23:56:00Z"/>
          <w:b/>
          <w:bCs/>
          <w:color w:val="3B3838" w:themeColor="background2" w:themeShade="40"/>
          <w:sz w:val="24"/>
          <w:szCs w:val="24"/>
        </w:rPr>
      </w:pPr>
    </w:p>
    <w:p w:rsidR="00C37632" w:rsidRDefault="00C37632" w:rsidP="00C37632">
      <w:pPr>
        <w:pStyle w:val="ListParagraph"/>
        <w:rPr>
          <w:ins w:id="199" w:author="Administrator" w:date="2024-11-12T16:56:00Z" w16du:dateUtc="2024-11-12T23:56:00Z"/>
          <w:b/>
          <w:bCs/>
          <w:color w:val="3B3838" w:themeColor="background2" w:themeShade="40"/>
          <w:sz w:val="24"/>
          <w:szCs w:val="24"/>
        </w:rPr>
      </w:pPr>
    </w:p>
    <w:p w:rsidR="00C37632" w:rsidRDefault="00C37632" w:rsidP="00C37632">
      <w:pPr>
        <w:pStyle w:val="ListParagraph"/>
        <w:rPr>
          <w:ins w:id="200" w:author="Administrator" w:date="2024-11-12T16:56:00Z" w16du:dateUtc="2024-11-12T23:56:00Z"/>
          <w:b/>
          <w:bCs/>
          <w:color w:val="3B3838" w:themeColor="background2" w:themeShade="40"/>
          <w:sz w:val="24"/>
          <w:szCs w:val="24"/>
        </w:rPr>
      </w:pPr>
    </w:p>
    <w:p w:rsidR="00C37632" w:rsidRDefault="00C37632" w:rsidP="00C37632">
      <w:pPr>
        <w:pStyle w:val="ListParagraph"/>
        <w:rPr>
          <w:ins w:id="201" w:author="Administrator" w:date="2024-11-12T16:56:00Z" w16du:dateUtc="2024-11-12T23:56:00Z"/>
          <w:b/>
          <w:bCs/>
          <w:color w:val="3B3838" w:themeColor="background2" w:themeShade="40"/>
          <w:sz w:val="24"/>
          <w:szCs w:val="24"/>
        </w:rPr>
      </w:pPr>
    </w:p>
    <w:p w:rsidR="00C37632" w:rsidRDefault="00C37632" w:rsidP="00C37632">
      <w:pPr>
        <w:pStyle w:val="ListParagraph"/>
        <w:rPr>
          <w:ins w:id="202" w:author="Administrator" w:date="2024-11-12T16:56:00Z" w16du:dateUtc="2024-11-12T23:56:00Z"/>
          <w:b/>
          <w:bCs/>
          <w:color w:val="3B3838" w:themeColor="background2" w:themeShade="40"/>
          <w:sz w:val="24"/>
          <w:szCs w:val="24"/>
        </w:rPr>
      </w:pPr>
    </w:p>
    <w:p w:rsidR="00C37632" w:rsidRDefault="00C37632" w:rsidP="00C37632">
      <w:pPr>
        <w:pStyle w:val="ListParagraph"/>
        <w:rPr>
          <w:ins w:id="203" w:author="Administrator" w:date="2024-11-12T16:56:00Z" w16du:dateUtc="2024-11-12T23:56:00Z"/>
          <w:b/>
          <w:bCs/>
          <w:color w:val="3B3838" w:themeColor="background2" w:themeShade="40"/>
          <w:sz w:val="24"/>
          <w:szCs w:val="24"/>
        </w:rPr>
      </w:pPr>
    </w:p>
    <w:p w:rsidR="00C37632" w:rsidRDefault="00C37632" w:rsidP="00C37632">
      <w:pPr>
        <w:pStyle w:val="ListParagraph"/>
        <w:rPr>
          <w:ins w:id="204" w:author="Administrator" w:date="2024-11-12T16:56:00Z" w16du:dateUtc="2024-11-12T23:56:00Z"/>
          <w:b/>
          <w:bCs/>
          <w:color w:val="3B3838" w:themeColor="background2" w:themeShade="40"/>
          <w:sz w:val="24"/>
          <w:szCs w:val="24"/>
        </w:rPr>
      </w:pPr>
    </w:p>
    <w:p w:rsidR="00C37632" w:rsidRDefault="00C37632" w:rsidP="00C37632">
      <w:pPr>
        <w:pStyle w:val="ListParagraph"/>
        <w:rPr>
          <w:ins w:id="205" w:author="Administrator" w:date="2024-11-12T16:56:00Z" w16du:dateUtc="2024-11-12T23:56:00Z"/>
          <w:b/>
          <w:bCs/>
          <w:color w:val="3B3838" w:themeColor="background2" w:themeShade="40"/>
          <w:sz w:val="24"/>
          <w:szCs w:val="24"/>
        </w:rPr>
      </w:pPr>
    </w:p>
    <w:p w:rsidR="00C37632" w:rsidRDefault="00C37632" w:rsidP="00C37632">
      <w:pPr>
        <w:pStyle w:val="ListParagraph"/>
        <w:rPr>
          <w:ins w:id="206" w:author="Administrator" w:date="2024-11-12T16:56:00Z" w16du:dateUtc="2024-11-12T23:56:00Z"/>
          <w:b/>
          <w:bCs/>
          <w:color w:val="3B3838" w:themeColor="background2" w:themeShade="40"/>
          <w:sz w:val="24"/>
          <w:szCs w:val="24"/>
        </w:rPr>
      </w:pPr>
    </w:p>
    <w:p w:rsidR="00C37632" w:rsidRDefault="00C37632" w:rsidP="00C37632">
      <w:pPr>
        <w:pStyle w:val="ListParagraph"/>
        <w:rPr>
          <w:ins w:id="207" w:author="Administrator" w:date="2024-11-12T16:56:00Z" w16du:dateUtc="2024-11-12T23:56:00Z"/>
          <w:b/>
          <w:bCs/>
          <w:color w:val="3B3838" w:themeColor="background2" w:themeShade="40"/>
          <w:sz w:val="24"/>
          <w:szCs w:val="24"/>
        </w:rPr>
      </w:pPr>
    </w:p>
    <w:p w:rsidR="00C37632" w:rsidRDefault="00C37632" w:rsidP="00C37632">
      <w:pPr>
        <w:pStyle w:val="ListParagraph"/>
        <w:rPr>
          <w:ins w:id="208" w:author="Administrator" w:date="2024-11-12T16:56:00Z" w16du:dateUtc="2024-11-12T23:56:00Z"/>
          <w:b/>
          <w:bCs/>
          <w:color w:val="3B3838" w:themeColor="background2" w:themeShade="40"/>
          <w:sz w:val="24"/>
          <w:szCs w:val="24"/>
        </w:rPr>
      </w:pPr>
    </w:p>
    <w:p w:rsidR="00C37632" w:rsidRDefault="00C37632" w:rsidP="00C37632">
      <w:pPr>
        <w:pStyle w:val="ListParagraph"/>
        <w:rPr>
          <w:ins w:id="209" w:author="Administrator" w:date="2024-11-12T16:56:00Z" w16du:dateUtc="2024-11-12T23:56:00Z"/>
          <w:b/>
          <w:bCs/>
          <w:color w:val="3B3838" w:themeColor="background2" w:themeShade="40"/>
          <w:sz w:val="24"/>
          <w:szCs w:val="24"/>
        </w:rPr>
      </w:pPr>
    </w:p>
    <w:p w:rsidR="00C37632" w:rsidRDefault="00C37632" w:rsidP="00C37632">
      <w:pPr>
        <w:pStyle w:val="ListParagraph"/>
        <w:rPr>
          <w:ins w:id="210" w:author="Administrator" w:date="2024-11-12T16:56:00Z" w16du:dateUtc="2024-11-12T23:56:00Z"/>
          <w:b/>
          <w:bCs/>
          <w:color w:val="3B3838" w:themeColor="background2" w:themeShade="40"/>
          <w:sz w:val="24"/>
          <w:szCs w:val="24"/>
        </w:rPr>
      </w:pPr>
    </w:p>
    <w:p w:rsidR="00C37632" w:rsidRDefault="00C37632" w:rsidP="00C37632">
      <w:pPr>
        <w:pStyle w:val="ListParagraph"/>
        <w:rPr>
          <w:ins w:id="211" w:author="Administrator" w:date="2024-11-12T16:56:00Z" w16du:dateUtc="2024-11-12T23:56:00Z"/>
          <w:b/>
          <w:bCs/>
          <w:color w:val="3B3838" w:themeColor="background2" w:themeShade="40"/>
          <w:sz w:val="24"/>
          <w:szCs w:val="24"/>
        </w:rPr>
      </w:pPr>
    </w:p>
    <w:p w:rsidR="00C37632" w:rsidRDefault="00C37632" w:rsidP="00C37632">
      <w:pPr>
        <w:pStyle w:val="ListParagraph"/>
        <w:rPr>
          <w:ins w:id="212" w:author="Administrator" w:date="2024-11-12T16:56:00Z" w16du:dateUtc="2024-11-12T23:56:00Z"/>
          <w:b/>
          <w:bCs/>
          <w:color w:val="3B3838" w:themeColor="background2" w:themeShade="40"/>
          <w:sz w:val="24"/>
          <w:szCs w:val="24"/>
        </w:rPr>
      </w:pPr>
    </w:p>
    <w:p w:rsidR="00C37632" w:rsidRDefault="00C37632" w:rsidP="00C37632">
      <w:pPr>
        <w:pStyle w:val="ListParagraph"/>
        <w:rPr>
          <w:ins w:id="213" w:author="Administrator" w:date="2024-11-12T16:56:00Z" w16du:dateUtc="2024-11-12T23:56:00Z"/>
          <w:b/>
          <w:bCs/>
          <w:color w:val="3B3838" w:themeColor="background2" w:themeShade="40"/>
          <w:sz w:val="24"/>
          <w:szCs w:val="24"/>
        </w:rPr>
      </w:pPr>
    </w:p>
    <w:p w:rsidR="00C37632" w:rsidRDefault="00C37632" w:rsidP="00C37632">
      <w:pPr>
        <w:pStyle w:val="ListParagraph"/>
        <w:rPr>
          <w:ins w:id="214" w:author="Administrator" w:date="2024-11-12T16:56:00Z" w16du:dateUtc="2024-11-12T23:56:00Z"/>
          <w:b/>
          <w:bCs/>
          <w:color w:val="3B3838" w:themeColor="background2" w:themeShade="40"/>
          <w:sz w:val="24"/>
          <w:szCs w:val="24"/>
        </w:rPr>
      </w:pPr>
    </w:p>
    <w:p w:rsidR="007E4545" w:rsidRDefault="007E4545" w:rsidP="00C37632">
      <w:pPr>
        <w:pStyle w:val="ListParagraph"/>
        <w:rPr>
          <w:ins w:id="215" w:author="Administrator" w:date="2024-11-12T16:57:00Z" w16du:dateUtc="2024-11-12T23:57:00Z"/>
          <w:b/>
          <w:bCs/>
          <w:color w:val="3B3838" w:themeColor="background2" w:themeShade="40"/>
          <w:sz w:val="24"/>
          <w:szCs w:val="24"/>
        </w:rPr>
      </w:pPr>
      <w:ins w:id="216" w:author="Administrator" w:date="2024-11-12T16:57:00Z">
        <w:r w:rsidRPr="007E4545">
          <w:rPr>
            <w:b/>
            <w:bCs/>
            <w:color w:val="3B3838" w:themeColor="background2" w:themeShade="40"/>
            <w:sz w:val="24"/>
            <w:szCs w:val="24"/>
          </w:rPr>
          <w:t xml:space="preserve">3-enable secret [password] is hashed using the algorithm. </w:t>
        </w:r>
      </w:ins>
    </w:p>
    <w:p w:rsidR="007E4545" w:rsidRDefault="007E4545" w:rsidP="00C37632">
      <w:pPr>
        <w:pStyle w:val="ListParagraph"/>
        <w:rPr>
          <w:ins w:id="217" w:author="Administrator" w:date="2024-11-12T16:58:00Z" w16du:dateUtc="2024-11-12T23:58:00Z"/>
          <w:b/>
          <w:bCs/>
          <w:color w:val="3B3838" w:themeColor="background2" w:themeShade="40"/>
          <w:sz w:val="24"/>
          <w:szCs w:val="24"/>
        </w:rPr>
      </w:pPr>
      <w:ins w:id="218" w:author="Administrator" w:date="2024-11-12T16:57:00Z">
        <w:r w:rsidRPr="007E4545">
          <w:rPr>
            <w:b/>
            <w:bCs/>
            <w:color w:val="3B3838" w:themeColor="background2" w:themeShade="40"/>
            <w:sz w:val="24"/>
            <w:szCs w:val="24"/>
          </w:rPr>
          <w:t xml:space="preserve">A. MD5 </w:t>
        </w:r>
      </w:ins>
    </w:p>
    <w:p w:rsidR="007E4545" w:rsidRDefault="007E4545" w:rsidP="00C37632">
      <w:pPr>
        <w:pStyle w:val="ListParagraph"/>
        <w:rPr>
          <w:ins w:id="219" w:author="Administrator" w:date="2024-11-12T16:58:00Z" w16du:dateUtc="2024-11-12T23:58:00Z"/>
          <w:b/>
          <w:bCs/>
          <w:color w:val="3B3838" w:themeColor="background2" w:themeShade="40"/>
          <w:sz w:val="24"/>
          <w:szCs w:val="24"/>
        </w:rPr>
      </w:pPr>
      <w:ins w:id="220" w:author="Administrator" w:date="2024-11-12T16:57:00Z">
        <w:r w:rsidRPr="007E4545">
          <w:rPr>
            <w:b/>
            <w:bCs/>
            <w:color w:val="3B3838" w:themeColor="background2" w:themeShade="40"/>
            <w:sz w:val="24"/>
            <w:szCs w:val="24"/>
          </w:rPr>
          <w:t xml:space="preserve">B. AH </w:t>
        </w:r>
      </w:ins>
    </w:p>
    <w:p w:rsidR="007E4545" w:rsidRDefault="007E4545" w:rsidP="00C37632">
      <w:pPr>
        <w:pStyle w:val="ListParagraph"/>
        <w:rPr>
          <w:ins w:id="221" w:author="Administrator" w:date="2024-11-12T16:58:00Z" w16du:dateUtc="2024-11-12T23:58:00Z"/>
          <w:b/>
          <w:bCs/>
          <w:color w:val="3B3838" w:themeColor="background2" w:themeShade="40"/>
          <w:sz w:val="24"/>
          <w:szCs w:val="24"/>
        </w:rPr>
      </w:pPr>
      <w:ins w:id="222" w:author="Administrator" w:date="2024-11-12T16:57:00Z">
        <w:r w:rsidRPr="007E4545">
          <w:rPr>
            <w:b/>
            <w:bCs/>
            <w:color w:val="3B3838" w:themeColor="background2" w:themeShade="40"/>
            <w:sz w:val="24"/>
            <w:szCs w:val="24"/>
          </w:rPr>
          <w:t xml:space="preserve">C. PSK </w:t>
        </w:r>
      </w:ins>
    </w:p>
    <w:p w:rsidR="007E4545" w:rsidRDefault="007E4545" w:rsidP="00C37632">
      <w:pPr>
        <w:pStyle w:val="ListParagraph"/>
        <w:rPr>
          <w:ins w:id="223" w:author="Administrator" w:date="2024-11-12T16:58:00Z" w16du:dateUtc="2024-11-12T23:58:00Z"/>
          <w:b/>
          <w:bCs/>
          <w:color w:val="3B3838" w:themeColor="background2" w:themeShade="40"/>
          <w:sz w:val="24"/>
          <w:szCs w:val="24"/>
        </w:rPr>
      </w:pPr>
      <w:ins w:id="224" w:author="Administrator" w:date="2024-11-12T16:57:00Z">
        <w:r w:rsidRPr="007E4545">
          <w:rPr>
            <w:b/>
            <w:bCs/>
            <w:color w:val="3B3838" w:themeColor="background2" w:themeShade="40"/>
            <w:sz w:val="24"/>
            <w:szCs w:val="24"/>
          </w:rPr>
          <w:t xml:space="preserve">D. ESP </w:t>
        </w:r>
      </w:ins>
    </w:p>
    <w:p w:rsidR="00C37632" w:rsidRDefault="007E4545" w:rsidP="00C37632">
      <w:pPr>
        <w:pStyle w:val="ListParagraph"/>
        <w:rPr>
          <w:ins w:id="225" w:author="Administrator" w:date="2024-11-12T16:58:00Z" w16du:dateUtc="2024-11-12T23:58:00Z"/>
          <w:b/>
          <w:bCs/>
          <w:color w:val="3B3838" w:themeColor="background2" w:themeShade="40"/>
          <w:sz w:val="24"/>
          <w:szCs w:val="24"/>
        </w:rPr>
      </w:pPr>
      <w:ins w:id="226" w:author="Administrator" w:date="2024-11-12T16:57:00Z">
        <w:r w:rsidRPr="007E4545">
          <w:rPr>
            <w:b/>
            <w:bCs/>
            <w:color w:val="3B3838" w:themeColor="background2" w:themeShade="40"/>
            <w:sz w:val="24"/>
            <w:szCs w:val="24"/>
          </w:rPr>
          <w:t>E. WPA2</w:t>
        </w:r>
      </w:ins>
    </w:p>
    <w:p w:rsidR="007E4545" w:rsidRDefault="007E4545" w:rsidP="00C37632">
      <w:pPr>
        <w:pStyle w:val="ListParagraph"/>
        <w:rPr>
          <w:ins w:id="227" w:author="Administrator" w:date="2024-11-12T16:58:00Z" w16du:dateUtc="2024-11-12T23:58:00Z"/>
          <w:b/>
          <w:bCs/>
          <w:color w:val="3B3838" w:themeColor="background2" w:themeShade="40"/>
          <w:sz w:val="24"/>
          <w:szCs w:val="24"/>
        </w:rPr>
      </w:pPr>
    </w:p>
    <w:p w:rsidR="007E4545" w:rsidRDefault="007E4545" w:rsidP="00C37632">
      <w:pPr>
        <w:pStyle w:val="ListParagraph"/>
        <w:rPr>
          <w:ins w:id="228" w:author="Administrator" w:date="2024-11-12T16:58:00Z" w16du:dateUtc="2024-11-12T23:58:00Z"/>
          <w:b/>
          <w:bCs/>
          <w:color w:val="3B3838" w:themeColor="background2" w:themeShade="40"/>
          <w:sz w:val="24"/>
          <w:szCs w:val="24"/>
        </w:rPr>
      </w:pPr>
      <w:ins w:id="229" w:author="Administrator" w:date="2024-11-12T16:58:00Z" w16du:dateUtc="2024-11-12T23:58:00Z">
        <w:r>
          <w:rPr>
            <w:b/>
            <w:bCs/>
            <w:color w:val="3B3838" w:themeColor="background2" w:themeShade="40"/>
            <w:sz w:val="24"/>
            <w:szCs w:val="24"/>
          </w:rPr>
          <w:t>Ans = &gt; a. md5</w:t>
        </w:r>
      </w:ins>
    </w:p>
    <w:p w:rsidR="007E4545" w:rsidRDefault="007E4545" w:rsidP="00C37632">
      <w:pPr>
        <w:pStyle w:val="ListParagraph"/>
        <w:rPr>
          <w:ins w:id="230" w:author="Administrator" w:date="2024-11-12T16:58:00Z" w16du:dateUtc="2024-11-12T23:58:00Z"/>
          <w:b/>
          <w:bCs/>
          <w:color w:val="3B3838" w:themeColor="background2" w:themeShade="40"/>
          <w:sz w:val="24"/>
          <w:szCs w:val="24"/>
        </w:rPr>
      </w:pPr>
    </w:p>
    <w:p w:rsidR="007E4545" w:rsidRDefault="007E4545" w:rsidP="00C37632">
      <w:pPr>
        <w:pStyle w:val="ListParagraph"/>
        <w:rPr>
          <w:ins w:id="231" w:author="Administrator" w:date="2024-11-12T16:58:00Z" w16du:dateUtc="2024-11-12T23:58:00Z"/>
          <w:b/>
          <w:bCs/>
          <w:color w:val="3B3838" w:themeColor="background2" w:themeShade="40"/>
          <w:sz w:val="24"/>
          <w:szCs w:val="24"/>
        </w:rPr>
      </w:pPr>
      <w:ins w:id="232" w:author="Administrator" w:date="2024-11-12T16:58:00Z">
        <w:r w:rsidRPr="007E4545">
          <w:rPr>
            <w:b/>
            <w:bCs/>
            <w:color w:val="3B3838" w:themeColor="background2" w:themeShade="40"/>
            <w:sz w:val="24"/>
            <w:szCs w:val="24"/>
          </w:rPr>
          <w:t xml:space="preserve">4- An engineer connects to Router R1 and issues a show </w:t>
        </w:r>
        <w:proofErr w:type="spellStart"/>
        <w:r w:rsidRPr="007E4545">
          <w:rPr>
            <w:b/>
            <w:bCs/>
            <w:color w:val="3B3838" w:themeColor="background2" w:themeShade="40"/>
            <w:sz w:val="24"/>
            <w:szCs w:val="24"/>
          </w:rPr>
          <w:t>ip</w:t>
        </w:r>
        <w:proofErr w:type="spellEnd"/>
        <w:r w:rsidRPr="007E4545">
          <w:rPr>
            <w:b/>
            <w:bCs/>
            <w:color w:val="3B3838" w:themeColor="background2" w:themeShade="40"/>
            <w:sz w:val="24"/>
            <w:szCs w:val="24"/>
          </w:rPr>
          <w:t xml:space="preserve"> </w:t>
        </w:r>
        <w:proofErr w:type="spellStart"/>
        <w:r w:rsidRPr="007E4545">
          <w:rPr>
            <w:b/>
            <w:bCs/>
            <w:color w:val="3B3838" w:themeColor="background2" w:themeShade="40"/>
            <w:sz w:val="24"/>
            <w:szCs w:val="24"/>
          </w:rPr>
          <w:t>ospf</w:t>
        </w:r>
        <w:proofErr w:type="spellEnd"/>
        <w:r w:rsidRPr="007E4545">
          <w:rPr>
            <w:b/>
            <w:bCs/>
            <w:color w:val="3B3838" w:themeColor="background2" w:themeShade="40"/>
            <w:sz w:val="24"/>
            <w:szCs w:val="24"/>
          </w:rPr>
          <w:t xml:space="preserve"> neighbor command. The status of neighbor 2.2.2.2 lists FULL/BDR. What does the BDR mean? </w:t>
        </w:r>
      </w:ins>
    </w:p>
    <w:p w:rsidR="007E4545" w:rsidRDefault="007E4545" w:rsidP="00C37632">
      <w:pPr>
        <w:pStyle w:val="ListParagraph"/>
        <w:rPr>
          <w:ins w:id="233" w:author="Administrator" w:date="2024-11-12T16:58:00Z" w16du:dateUtc="2024-11-12T23:58:00Z"/>
          <w:b/>
          <w:bCs/>
          <w:color w:val="3B3838" w:themeColor="background2" w:themeShade="40"/>
          <w:sz w:val="24"/>
          <w:szCs w:val="24"/>
        </w:rPr>
      </w:pPr>
      <w:ins w:id="234" w:author="Administrator" w:date="2024-11-12T16:58:00Z">
        <w:r w:rsidRPr="007E4545">
          <w:rPr>
            <w:b/>
            <w:bCs/>
            <w:color w:val="3B3838" w:themeColor="background2" w:themeShade="40"/>
            <w:sz w:val="24"/>
            <w:szCs w:val="24"/>
          </w:rPr>
          <w:t xml:space="preserve">A. R1 is an Area Border Router. </w:t>
        </w:r>
      </w:ins>
    </w:p>
    <w:p w:rsidR="007E4545" w:rsidRDefault="007E4545" w:rsidP="00C37632">
      <w:pPr>
        <w:pStyle w:val="ListParagraph"/>
        <w:rPr>
          <w:ins w:id="235" w:author="Administrator" w:date="2024-11-12T16:58:00Z" w16du:dateUtc="2024-11-12T23:58:00Z"/>
          <w:b/>
          <w:bCs/>
          <w:color w:val="3B3838" w:themeColor="background2" w:themeShade="40"/>
          <w:sz w:val="24"/>
          <w:szCs w:val="24"/>
        </w:rPr>
      </w:pPr>
      <w:ins w:id="236" w:author="Administrator" w:date="2024-11-12T16:58:00Z">
        <w:r w:rsidRPr="007E4545">
          <w:rPr>
            <w:b/>
            <w:bCs/>
            <w:color w:val="3B3838" w:themeColor="background2" w:themeShade="40"/>
            <w:sz w:val="24"/>
            <w:szCs w:val="24"/>
          </w:rPr>
          <w:t xml:space="preserve">B. R1 is a backup designated router. </w:t>
        </w:r>
      </w:ins>
    </w:p>
    <w:p w:rsidR="007E4545" w:rsidRDefault="007E4545" w:rsidP="00C37632">
      <w:pPr>
        <w:pStyle w:val="ListParagraph"/>
        <w:rPr>
          <w:ins w:id="237" w:author="Administrator" w:date="2024-11-12T16:59:00Z" w16du:dateUtc="2024-11-12T23:59:00Z"/>
          <w:b/>
          <w:bCs/>
          <w:color w:val="3B3838" w:themeColor="background2" w:themeShade="40"/>
          <w:sz w:val="24"/>
          <w:szCs w:val="24"/>
        </w:rPr>
      </w:pPr>
      <w:ins w:id="238" w:author="Administrator" w:date="2024-11-12T16:58:00Z">
        <w:r w:rsidRPr="007E4545">
          <w:rPr>
            <w:b/>
            <w:bCs/>
            <w:color w:val="3B3838" w:themeColor="background2" w:themeShade="40"/>
            <w:sz w:val="24"/>
            <w:szCs w:val="24"/>
          </w:rPr>
          <w:t xml:space="preserve">C. Router 2.2.2.2 is an Area Border Router. </w:t>
        </w:r>
      </w:ins>
    </w:p>
    <w:p w:rsidR="007E4545" w:rsidRDefault="007E4545" w:rsidP="00C37632">
      <w:pPr>
        <w:pStyle w:val="ListParagraph"/>
        <w:rPr>
          <w:ins w:id="239" w:author="Administrator" w:date="2024-11-12T16:59:00Z" w16du:dateUtc="2024-11-12T23:59:00Z"/>
          <w:b/>
          <w:bCs/>
          <w:color w:val="3B3838" w:themeColor="background2" w:themeShade="40"/>
          <w:sz w:val="24"/>
          <w:szCs w:val="24"/>
        </w:rPr>
      </w:pPr>
      <w:ins w:id="240" w:author="Administrator" w:date="2024-11-12T16:58:00Z">
        <w:r w:rsidRPr="007E4545">
          <w:rPr>
            <w:b/>
            <w:bCs/>
            <w:color w:val="3B3838" w:themeColor="background2" w:themeShade="40"/>
            <w:sz w:val="24"/>
            <w:szCs w:val="24"/>
          </w:rPr>
          <w:t>D. Router 2.2.2.2 is a backup designated router.</w:t>
        </w:r>
      </w:ins>
    </w:p>
    <w:p w:rsidR="007E4545" w:rsidRDefault="007E4545" w:rsidP="00C37632">
      <w:pPr>
        <w:pStyle w:val="ListParagraph"/>
        <w:rPr>
          <w:ins w:id="241" w:author="Administrator" w:date="2024-11-12T16:59:00Z" w16du:dateUtc="2024-11-12T23:59:00Z"/>
          <w:b/>
          <w:bCs/>
          <w:color w:val="3B3838" w:themeColor="background2" w:themeShade="40"/>
          <w:sz w:val="24"/>
          <w:szCs w:val="24"/>
        </w:rPr>
      </w:pPr>
    </w:p>
    <w:p w:rsidR="007E4545" w:rsidRDefault="007E4545" w:rsidP="00C37632">
      <w:pPr>
        <w:pStyle w:val="ListParagraph"/>
        <w:rPr>
          <w:ins w:id="242" w:author="Administrator" w:date="2024-11-12T16:59:00Z" w16du:dateUtc="2024-11-12T23:59:00Z"/>
          <w:b/>
          <w:bCs/>
          <w:color w:val="3B3838" w:themeColor="background2" w:themeShade="40"/>
          <w:sz w:val="24"/>
          <w:szCs w:val="24"/>
        </w:rPr>
      </w:pPr>
      <w:ins w:id="243" w:author="Administrator" w:date="2024-11-12T16:59:00Z" w16du:dateUtc="2024-11-12T23:59:00Z">
        <w:r>
          <w:rPr>
            <w:b/>
            <w:bCs/>
            <w:color w:val="3B3838" w:themeColor="background2" w:themeShade="40"/>
            <w:sz w:val="24"/>
            <w:szCs w:val="24"/>
          </w:rPr>
          <w:t xml:space="preserve">Ans = &gt; </w:t>
        </w:r>
      </w:ins>
      <w:ins w:id="244" w:author="Administrator" w:date="2024-11-12T16:59:00Z">
        <w:r w:rsidRPr="007E4545">
          <w:rPr>
            <w:b/>
            <w:bCs/>
            <w:color w:val="3B3838" w:themeColor="background2" w:themeShade="40"/>
            <w:sz w:val="24"/>
            <w:szCs w:val="24"/>
          </w:rPr>
          <w:t>B. R1 is a backup designated router.</w:t>
        </w:r>
      </w:ins>
    </w:p>
    <w:p w:rsidR="007E4545" w:rsidRDefault="007E4545" w:rsidP="00C37632">
      <w:pPr>
        <w:pStyle w:val="ListParagraph"/>
        <w:rPr>
          <w:ins w:id="245" w:author="Administrator" w:date="2024-11-12T16:59:00Z" w16du:dateUtc="2024-11-12T23:59:00Z"/>
          <w:b/>
          <w:bCs/>
          <w:color w:val="3B3838" w:themeColor="background2" w:themeShade="40"/>
          <w:sz w:val="24"/>
          <w:szCs w:val="24"/>
        </w:rPr>
      </w:pPr>
    </w:p>
    <w:p w:rsidR="007E4545" w:rsidRDefault="007E4545" w:rsidP="00C37632">
      <w:pPr>
        <w:pStyle w:val="ListParagraph"/>
        <w:rPr>
          <w:ins w:id="246" w:author="Administrator" w:date="2024-11-12T17:00:00Z" w16du:dateUtc="2024-11-13T00:00:00Z"/>
          <w:b/>
          <w:bCs/>
          <w:color w:val="3B3838" w:themeColor="background2" w:themeShade="40"/>
          <w:sz w:val="24"/>
          <w:szCs w:val="24"/>
        </w:rPr>
      </w:pPr>
      <w:ins w:id="247" w:author="Administrator" w:date="2024-11-12T16:59:00Z">
        <w:r w:rsidRPr="007E4545">
          <w:rPr>
            <w:b/>
            <w:bCs/>
            <w:color w:val="3B3838" w:themeColor="background2" w:themeShade="40"/>
            <w:sz w:val="24"/>
            <w:szCs w:val="24"/>
          </w:rPr>
          <w:t xml:space="preserve">5-Which command is used to view the neighbor discovery table on a PC? </w:t>
        </w:r>
      </w:ins>
    </w:p>
    <w:p w:rsidR="007E4545" w:rsidRDefault="007E4545" w:rsidP="00C37632">
      <w:pPr>
        <w:pStyle w:val="ListParagraph"/>
        <w:rPr>
          <w:ins w:id="248" w:author="Administrator" w:date="2024-11-12T17:00:00Z" w16du:dateUtc="2024-11-13T00:00:00Z"/>
          <w:b/>
          <w:bCs/>
          <w:color w:val="3B3838" w:themeColor="background2" w:themeShade="40"/>
          <w:sz w:val="24"/>
          <w:szCs w:val="24"/>
        </w:rPr>
      </w:pPr>
      <w:ins w:id="249" w:author="Administrator" w:date="2024-11-12T16:59:00Z">
        <w:r w:rsidRPr="007E4545">
          <w:rPr>
            <w:b/>
            <w:bCs/>
            <w:color w:val="3B3838" w:themeColor="background2" w:themeShade="40"/>
            <w:sz w:val="24"/>
            <w:szCs w:val="24"/>
          </w:rPr>
          <w:t xml:space="preserve">A. show ipv6 neighbor </w:t>
        </w:r>
      </w:ins>
    </w:p>
    <w:p w:rsidR="007E4545" w:rsidRDefault="007E4545" w:rsidP="00C37632">
      <w:pPr>
        <w:pStyle w:val="ListParagraph"/>
        <w:rPr>
          <w:ins w:id="250" w:author="Administrator" w:date="2024-11-12T17:00:00Z" w16du:dateUtc="2024-11-13T00:00:00Z"/>
          <w:b/>
          <w:bCs/>
          <w:color w:val="3B3838" w:themeColor="background2" w:themeShade="40"/>
          <w:sz w:val="24"/>
          <w:szCs w:val="24"/>
        </w:rPr>
      </w:pPr>
      <w:ins w:id="251" w:author="Administrator" w:date="2024-11-12T16:59:00Z">
        <w:r w:rsidRPr="007E4545">
          <w:rPr>
            <w:b/>
            <w:bCs/>
            <w:color w:val="3B3838" w:themeColor="background2" w:themeShade="40"/>
            <w:sz w:val="24"/>
            <w:szCs w:val="24"/>
          </w:rPr>
          <w:t xml:space="preserve">B. show ipv6 neighbors </w:t>
        </w:r>
      </w:ins>
    </w:p>
    <w:p w:rsidR="007E4545" w:rsidRDefault="007E4545" w:rsidP="00C37632">
      <w:pPr>
        <w:pStyle w:val="ListParagraph"/>
        <w:rPr>
          <w:ins w:id="252" w:author="Administrator" w:date="2024-11-12T17:00:00Z" w16du:dateUtc="2024-11-13T00:00:00Z"/>
          <w:b/>
          <w:bCs/>
          <w:color w:val="3B3838" w:themeColor="background2" w:themeShade="40"/>
          <w:sz w:val="24"/>
          <w:szCs w:val="24"/>
        </w:rPr>
      </w:pPr>
      <w:ins w:id="253" w:author="Administrator" w:date="2024-11-12T16:59:00Z">
        <w:r w:rsidRPr="007E4545">
          <w:rPr>
            <w:b/>
            <w:bCs/>
            <w:color w:val="3B3838" w:themeColor="background2" w:themeShade="40"/>
            <w:sz w:val="24"/>
            <w:szCs w:val="24"/>
          </w:rPr>
          <w:t>C. n</w:t>
        </w:r>
        <w:proofErr w:type="spellStart"/>
        <w:r w:rsidRPr="007E4545">
          <w:rPr>
            <w:b/>
            <w:bCs/>
            <w:color w:val="3B3838" w:themeColor="background2" w:themeShade="40"/>
            <w:sz w:val="24"/>
            <w:szCs w:val="24"/>
          </w:rPr>
          <w:t>etsh</w:t>
        </w:r>
        <w:proofErr w:type="spellEnd"/>
        <w:r w:rsidRPr="007E4545">
          <w:rPr>
            <w:b/>
            <w:bCs/>
            <w:color w:val="3B3838" w:themeColor="background2" w:themeShade="40"/>
            <w:sz w:val="24"/>
            <w:szCs w:val="24"/>
          </w:rPr>
          <w:t xml:space="preserve"> interface ipv6 show neighbor </w:t>
        </w:r>
      </w:ins>
    </w:p>
    <w:p w:rsidR="007E4545" w:rsidRDefault="007E4545" w:rsidP="00C37632">
      <w:pPr>
        <w:pStyle w:val="ListParagraph"/>
        <w:rPr>
          <w:ins w:id="254" w:author="Administrator" w:date="2024-11-12T17:00:00Z" w16du:dateUtc="2024-11-13T00:00:00Z"/>
          <w:b/>
          <w:bCs/>
          <w:color w:val="3B3838" w:themeColor="background2" w:themeShade="40"/>
          <w:sz w:val="24"/>
          <w:szCs w:val="24"/>
        </w:rPr>
      </w:pPr>
      <w:ins w:id="255" w:author="Administrator" w:date="2024-11-12T16:59:00Z">
        <w:r w:rsidRPr="007E4545">
          <w:rPr>
            <w:b/>
            <w:bCs/>
            <w:color w:val="3B3838" w:themeColor="background2" w:themeShade="40"/>
            <w:sz w:val="24"/>
            <w:szCs w:val="24"/>
          </w:rPr>
          <w:t>D. n</w:t>
        </w:r>
        <w:proofErr w:type="spellStart"/>
        <w:r w:rsidRPr="007E4545">
          <w:rPr>
            <w:b/>
            <w:bCs/>
            <w:color w:val="3B3838" w:themeColor="background2" w:themeShade="40"/>
            <w:sz w:val="24"/>
            <w:szCs w:val="24"/>
          </w:rPr>
          <w:t>etsh</w:t>
        </w:r>
        <w:proofErr w:type="spellEnd"/>
        <w:r w:rsidRPr="007E4545">
          <w:rPr>
            <w:b/>
            <w:bCs/>
            <w:color w:val="3B3838" w:themeColor="background2" w:themeShade="40"/>
            <w:sz w:val="24"/>
            <w:szCs w:val="24"/>
          </w:rPr>
          <w:t xml:space="preserve"> interface ipv6 show neighbors</w:t>
        </w:r>
      </w:ins>
    </w:p>
    <w:p w:rsidR="007E4545" w:rsidRDefault="007E4545" w:rsidP="00C37632">
      <w:pPr>
        <w:pStyle w:val="ListParagraph"/>
        <w:rPr>
          <w:ins w:id="256" w:author="Administrator" w:date="2024-11-12T17:00:00Z" w16du:dateUtc="2024-11-13T00:00:00Z"/>
          <w:b/>
          <w:bCs/>
          <w:color w:val="3B3838" w:themeColor="background2" w:themeShade="40"/>
          <w:sz w:val="24"/>
          <w:szCs w:val="24"/>
        </w:rPr>
      </w:pPr>
    </w:p>
    <w:p w:rsidR="007E4545" w:rsidRDefault="007E4545" w:rsidP="007E4545">
      <w:pPr>
        <w:pStyle w:val="ListParagraph"/>
        <w:rPr>
          <w:ins w:id="257" w:author="Administrator" w:date="2024-11-12T17:00:00Z" w16du:dateUtc="2024-11-13T00:00:00Z"/>
          <w:b/>
          <w:bCs/>
          <w:color w:val="3B3838" w:themeColor="background2" w:themeShade="40"/>
          <w:sz w:val="24"/>
          <w:szCs w:val="24"/>
        </w:rPr>
      </w:pPr>
      <w:ins w:id="258" w:author="Administrator" w:date="2024-11-12T17:00:00Z" w16du:dateUtc="2024-11-13T00:00:00Z">
        <w:r>
          <w:rPr>
            <w:b/>
            <w:bCs/>
            <w:color w:val="3B3838" w:themeColor="background2" w:themeShade="40"/>
            <w:sz w:val="24"/>
            <w:szCs w:val="24"/>
          </w:rPr>
          <w:t xml:space="preserve">Ans = &gt; </w:t>
        </w:r>
        <w:r w:rsidRPr="007E4545">
          <w:rPr>
            <w:b/>
            <w:bCs/>
            <w:color w:val="3B3838" w:themeColor="background2" w:themeShade="40"/>
            <w:sz w:val="24"/>
            <w:szCs w:val="24"/>
          </w:rPr>
          <w:t xml:space="preserve">C. </w:t>
        </w:r>
        <w:proofErr w:type="spellStart"/>
        <w:r w:rsidRPr="007E4545">
          <w:rPr>
            <w:b/>
            <w:bCs/>
            <w:color w:val="3B3838" w:themeColor="background2" w:themeShade="40"/>
            <w:sz w:val="24"/>
            <w:szCs w:val="24"/>
          </w:rPr>
          <w:t>netsh</w:t>
        </w:r>
        <w:proofErr w:type="spellEnd"/>
        <w:r w:rsidRPr="007E4545">
          <w:rPr>
            <w:b/>
            <w:bCs/>
            <w:color w:val="3B3838" w:themeColor="background2" w:themeShade="40"/>
            <w:sz w:val="24"/>
            <w:szCs w:val="24"/>
          </w:rPr>
          <w:t xml:space="preserve"> interface ipv6 show neighbor </w:t>
        </w:r>
      </w:ins>
    </w:p>
    <w:p w:rsidR="007E4545" w:rsidRDefault="007E4545" w:rsidP="007E4545">
      <w:pPr>
        <w:pStyle w:val="ListParagraph"/>
        <w:rPr>
          <w:ins w:id="259" w:author="Administrator" w:date="2024-11-12T17:00:00Z" w16du:dateUtc="2024-11-13T00:00:00Z"/>
          <w:b/>
          <w:bCs/>
          <w:color w:val="3B3838" w:themeColor="background2" w:themeShade="40"/>
          <w:sz w:val="24"/>
          <w:szCs w:val="24"/>
        </w:rPr>
      </w:pPr>
    </w:p>
    <w:p w:rsidR="007E4545" w:rsidRDefault="007E4545" w:rsidP="007E4545">
      <w:pPr>
        <w:pStyle w:val="ListParagraph"/>
        <w:rPr>
          <w:ins w:id="260" w:author="Administrator" w:date="2024-11-12T17:00:00Z" w16du:dateUtc="2024-11-13T00:00:00Z"/>
          <w:b/>
          <w:bCs/>
          <w:color w:val="3B3838" w:themeColor="background2" w:themeShade="40"/>
          <w:sz w:val="24"/>
          <w:szCs w:val="24"/>
        </w:rPr>
      </w:pPr>
      <w:ins w:id="261" w:author="Administrator" w:date="2024-11-12T17:00:00Z">
        <w:r w:rsidRPr="007E4545">
          <w:rPr>
            <w:b/>
            <w:bCs/>
            <w:color w:val="3B3838" w:themeColor="background2" w:themeShade="40"/>
            <w:sz w:val="24"/>
            <w:szCs w:val="24"/>
          </w:rPr>
          <w:t>6-What type of variable is being shown? Routers = [R</w:t>
        </w:r>
        <w:proofErr w:type="gramStart"/>
        <w:r w:rsidRPr="007E4545">
          <w:rPr>
            <w:b/>
            <w:bCs/>
            <w:color w:val="3B3838" w:themeColor="background2" w:themeShade="40"/>
            <w:sz w:val="24"/>
            <w:szCs w:val="24"/>
          </w:rPr>
          <w:t>1,R</w:t>
        </w:r>
        <w:proofErr w:type="gramEnd"/>
        <w:r w:rsidRPr="007E4545">
          <w:rPr>
            <w:b/>
            <w:bCs/>
            <w:color w:val="3B3838" w:themeColor="background2" w:themeShade="40"/>
            <w:sz w:val="24"/>
            <w:szCs w:val="24"/>
          </w:rPr>
          <w:t xml:space="preserve">2,R3] </w:t>
        </w:r>
      </w:ins>
    </w:p>
    <w:p w:rsidR="007E4545" w:rsidRDefault="007E4545" w:rsidP="007E4545">
      <w:pPr>
        <w:pStyle w:val="ListParagraph"/>
        <w:rPr>
          <w:ins w:id="262" w:author="Administrator" w:date="2024-11-12T17:00:00Z" w16du:dateUtc="2024-11-13T00:00:00Z"/>
          <w:b/>
          <w:bCs/>
          <w:color w:val="3B3838" w:themeColor="background2" w:themeShade="40"/>
          <w:sz w:val="24"/>
          <w:szCs w:val="24"/>
        </w:rPr>
      </w:pPr>
      <w:ins w:id="263" w:author="Administrator" w:date="2024-11-12T17:00:00Z">
        <w:r w:rsidRPr="007E4545">
          <w:rPr>
            <w:b/>
            <w:bCs/>
            <w:color w:val="3B3838" w:themeColor="background2" w:themeShade="40"/>
            <w:sz w:val="24"/>
            <w:szCs w:val="24"/>
          </w:rPr>
          <w:t xml:space="preserve">A. List </w:t>
        </w:r>
      </w:ins>
    </w:p>
    <w:p w:rsidR="007E4545" w:rsidRDefault="007E4545" w:rsidP="007E4545">
      <w:pPr>
        <w:pStyle w:val="ListParagraph"/>
        <w:rPr>
          <w:ins w:id="264" w:author="Administrator" w:date="2024-11-12T17:00:00Z" w16du:dateUtc="2024-11-13T00:00:00Z"/>
          <w:b/>
          <w:bCs/>
          <w:color w:val="3B3838" w:themeColor="background2" w:themeShade="40"/>
          <w:sz w:val="24"/>
          <w:szCs w:val="24"/>
        </w:rPr>
      </w:pPr>
      <w:ins w:id="265" w:author="Administrator" w:date="2024-11-12T17:00:00Z">
        <w:r w:rsidRPr="007E4545">
          <w:rPr>
            <w:b/>
            <w:bCs/>
            <w:color w:val="3B3838" w:themeColor="background2" w:themeShade="40"/>
            <w:sz w:val="24"/>
            <w:szCs w:val="24"/>
          </w:rPr>
          <w:t xml:space="preserve">B. Dictionary </w:t>
        </w:r>
      </w:ins>
    </w:p>
    <w:p w:rsidR="007E4545" w:rsidRDefault="007E4545" w:rsidP="007E4545">
      <w:pPr>
        <w:pStyle w:val="ListParagraph"/>
        <w:rPr>
          <w:ins w:id="266" w:author="Administrator" w:date="2024-11-12T17:01:00Z" w16du:dateUtc="2024-11-13T00:01:00Z"/>
          <w:b/>
          <w:bCs/>
          <w:color w:val="3B3838" w:themeColor="background2" w:themeShade="40"/>
          <w:sz w:val="24"/>
          <w:szCs w:val="24"/>
        </w:rPr>
      </w:pPr>
      <w:ins w:id="267" w:author="Administrator" w:date="2024-11-12T17:00:00Z">
        <w:r w:rsidRPr="007E4545">
          <w:rPr>
            <w:b/>
            <w:bCs/>
            <w:color w:val="3B3838" w:themeColor="background2" w:themeShade="40"/>
            <w:sz w:val="24"/>
            <w:szCs w:val="24"/>
          </w:rPr>
          <w:t xml:space="preserve">C. Simple </w:t>
        </w:r>
      </w:ins>
    </w:p>
    <w:p w:rsidR="007E4545" w:rsidRDefault="007E4545" w:rsidP="007E4545">
      <w:pPr>
        <w:pStyle w:val="ListParagraph"/>
        <w:rPr>
          <w:ins w:id="268" w:author="Administrator" w:date="2024-11-12T17:01:00Z" w16du:dateUtc="2024-11-13T00:01:00Z"/>
          <w:b/>
          <w:bCs/>
          <w:color w:val="3B3838" w:themeColor="background2" w:themeShade="40"/>
          <w:sz w:val="24"/>
          <w:szCs w:val="24"/>
        </w:rPr>
      </w:pPr>
      <w:ins w:id="269" w:author="Administrator" w:date="2024-11-12T17:00:00Z">
        <w:r w:rsidRPr="007E4545">
          <w:rPr>
            <w:b/>
            <w:bCs/>
            <w:color w:val="3B3838" w:themeColor="background2" w:themeShade="40"/>
            <w:sz w:val="24"/>
            <w:szCs w:val="24"/>
          </w:rPr>
          <w:t>D. Unsigned integers</w:t>
        </w:r>
      </w:ins>
    </w:p>
    <w:p w:rsidR="007E4545" w:rsidRDefault="007E4545" w:rsidP="007E4545">
      <w:pPr>
        <w:pStyle w:val="ListParagraph"/>
        <w:rPr>
          <w:ins w:id="270" w:author="Administrator" w:date="2024-11-12T17:01:00Z" w16du:dateUtc="2024-11-13T00:01:00Z"/>
          <w:b/>
          <w:bCs/>
          <w:color w:val="3B3838" w:themeColor="background2" w:themeShade="40"/>
          <w:sz w:val="24"/>
          <w:szCs w:val="24"/>
        </w:rPr>
      </w:pPr>
    </w:p>
    <w:p w:rsidR="007E4545" w:rsidRDefault="007E4545" w:rsidP="007E4545">
      <w:pPr>
        <w:pStyle w:val="ListParagraph"/>
        <w:rPr>
          <w:ins w:id="271" w:author="Administrator" w:date="2024-11-12T17:01:00Z" w16du:dateUtc="2024-11-13T00:01:00Z"/>
          <w:b/>
          <w:bCs/>
          <w:color w:val="3B3838" w:themeColor="background2" w:themeShade="40"/>
          <w:sz w:val="24"/>
          <w:szCs w:val="24"/>
        </w:rPr>
      </w:pPr>
      <w:ins w:id="272" w:author="Administrator" w:date="2024-11-12T17:01:00Z" w16du:dateUtc="2024-11-13T00:01:00Z">
        <w:r>
          <w:rPr>
            <w:b/>
            <w:bCs/>
            <w:color w:val="3B3838" w:themeColor="background2" w:themeShade="40"/>
            <w:sz w:val="24"/>
            <w:szCs w:val="24"/>
          </w:rPr>
          <w:t>Ans = &gt;</w:t>
        </w:r>
        <w:r w:rsidRPr="007E4545">
          <w:rPr>
            <w:b/>
            <w:bCs/>
            <w:color w:val="3B3838" w:themeColor="background2" w:themeShade="40"/>
            <w:sz w:val="24"/>
            <w:szCs w:val="24"/>
          </w:rPr>
          <w:t xml:space="preserve"> </w:t>
        </w:r>
        <w:r w:rsidRPr="007E4545">
          <w:rPr>
            <w:b/>
            <w:bCs/>
            <w:color w:val="3B3838" w:themeColor="background2" w:themeShade="40"/>
            <w:sz w:val="24"/>
            <w:szCs w:val="24"/>
          </w:rPr>
          <w:t xml:space="preserve">A. List </w:t>
        </w:r>
      </w:ins>
    </w:p>
    <w:p w:rsidR="007E4545" w:rsidRDefault="007E4545" w:rsidP="007E4545">
      <w:pPr>
        <w:pStyle w:val="ListParagraph"/>
        <w:rPr>
          <w:ins w:id="273" w:author="Administrator" w:date="2024-11-12T17:01:00Z" w16du:dateUtc="2024-11-13T00:01:00Z"/>
          <w:b/>
          <w:bCs/>
          <w:color w:val="3B3838" w:themeColor="background2" w:themeShade="40"/>
          <w:sz w:val="24"/>
          <w:szCs w:val="24"/>
        </w:rPr>
      </w:pPr>
    </w:p>
    <w:p w:rsidR="007E4545" w:rsidRDefault="007E4545" w:rsidP="007E4545">
      <w:pPr>
        <w:pStyle w:val="ListParagraph"/>
        <w:rPr>
          <w:ins w:id="274" w:author="Administrator" w:date="2024-11-12T17:01:00Z" w16du:dateUtc="2024-11-13T00:01:00Z"/>
          <w:b/>
          <w:bCs/>
          <w:color w:val="3B3838" w:themeColor="background2" w:themeShade="40"/>
          <w:sz w:val="24"/>
          <w:szCs w:val="24"/>
        </w:rPr>
      </w:pPr>
      <w:ins w:id="275" w:author="Administrator" w:date="2024-11-12T17:01:00Z">
        <w:r w:rsidRPr="007E4545">
          <w:rPr>
            <w:b/>
            <w:bCs/>
            <w:color w:val="3B3838" w:themeColor="background2" w:themeShade="40"/>
            <w:sz w:val="24"/>
            <w:szCs w:val="24"/>
          </w:rPr>
          <w:t xml:space="preserve">7- Identify the fields in an IPv4 header. (Choose three) </w:t>
        </w:r>
      </w:ins>
    </w:p>
    <w:p w:rsidR="007E4545" w:rsidRDefault="007E4545" w:rsidP="007E4545">
      <w:pPr>
        <w:pStyle w:val="ListParagraph"/>
        <w:rPr>
          <w:ins w:id="276" w:author="Administrator" w:date="2024-11-12T17:01:00Z" w16du:dateUtc="2024-11-13T00:01:00Z"/>
          <w:b/>
          <w:bCs/>
          <w:color w:val="3B3838" w:themeColor="background2" w:themeShade="40"/>
          <w:sz w:val="24"/>
          <w:szCs w:val="24"/>
        </w:rPr>
      </w:pPr>
      <w:ins w:id="277" w:author="Administrator" w:date="2024-11-12T17:01:00Z">
        <w:r w:rsidRPr="007E4545">
          <w:rPr>
            <w:b/>
            <w:bCs/>
            <w:color w:val="3B3838" w:themeColor="background2" w:themeShade="40"/>
            <w:sz w:val="24"/>
            <w:szCs w:val="24"/>
          </w:rPr>
          <w:t xml:space="preserve">A. Host component </w:t>
        </w:r>
      </w:ins>
    </w:p>
    <w:p w:rsidR="007E4545" w:rsidRPr="007E4545" w:rsidRDefault="007E4545" w:rsidP="007E4545">
      <w:pPr>
        <w:pStyle w:val="ListParagraph"/>
        <w:rPr>
          <w:ins w:id="278" w:author="Administrator" w:date="2024-11-12T17:02:00Z" w16du:dateUtc="2024-11-13T00:02:00Z"/>
          <w:b/>
          <w:bCs/>
          <w:color w:val="3B3838" w:themeColor="background2" w:themeShade="40"/>
          <w:sz w:val="24"/>
          <w:szCs w:val="24"/>
          <w:rPrChange w:id="279" w:author="Administrator" w:date="2024-11-12T17:02:00Z" w16du:dateUtc="2024-11-13T00:02:00Z">
            <w:rPr>
              <w:ins w:id="280" w:author="Administrator" w:date="2024-11-12T17:02:00Z" w16du:dateUtc="2024-11-13T00:02:00Z"/>
            </w:rPr>
          </w:rPrChange>
        </w:rPr>
      </w:pPr>
      <w:ins w:id="281" w:author="Administrator" w:date="2024-11-12T17:01:00Z">
        <w:r w:rsidRPr="007E4545">
          <w:rPr>
            <w:b/>
            <w:bCs/>
            <w:color w:val="3B3838" w:themeColor="background2" w:themeShade="40"/>
            <w:sz w:val="24"/>
            <w:szCs w:val="24"/>
          </w:rPr>
          <w:t>B. Time to Live</w:t>
        </w:r>
      </w:ins>
    </w:p>
    <w:p w:rsidR="007E4545" w:rsidRDefault="007E4545" w:rsidP="007E4545">
      <w:pPr>
        <w:pStyle w:val="ListParagraph"/>
        <w:rPr>
          <w:ins w:id="282" w:author="Administrator" w:date="2024-11-12T17:02:00Z" w16du:dateUtc="2024-11-13T00:02:00Z"/>
          <w:b/>
          <w:bCs/>
          <w:color w:val="3B3838" w:themeColor="background2" w:themeShade="40"/>
          <w:sz w:val="24"/>
          <w:szCs w:val="24"/>
        </w:rPr>
      </w:pPr>
      <w:ins w:id="283" w:author="Administrator" w:date="2024-11-12T17:01:00Z">
        <w:r w:rsidRPr="007E4545">
          <w:rPr>
            <w:b/>
            <w:bCs/>
            <w:color w:val="3B3838" w:themeColor="background2" w:themeShade="40"/>
            <w:sz w:val="24"/>
            <w:szCs w:val="24"/>
          </w:rPr>
          <w:t>C. Source address</w:t>
        </w:r>
      </w:ins>
      <w:ins w:id="284" w:author="Administrator" w:date="2024-11-12T17:02:00Z" w16du:dateUtc="2024-11-13T00:02:00Z">
        <w:r>
          <w:rPr>
            <w:b/>
            <w:bCs/>
            <w:color w:val="3B3838" w:themeColor="background2" w:themeShade="40"/>
            <w:sz w:val="24"/>
            <w:szCs w:val="24"/>
          </w:rPr>
          <w:t xml:space="preserve"> </w:t>
        </w:r>
      </w:ins>
    </w:p>
    <w:p w:rsidR="007E4545" w:rsidRDefault="007E4545" w:rsidP="007E4545">
      <w:pPr>
        <w:pStyle w:val="ListParagraph"/>
        <w:rPr>
          <w:ins w:id="285" w:author="Administrator" w:date="2024-11-12T17:02:00Z" w16du:dateUtc="2024-11-13T00:02:00Z"/>
          <w:b/>
          <w:bCs/>
          <w:color w:val="3B3838" w:themeColor="background2" w:themeShade="40"/>
          <w:sz w:val="24"/>
          <w:szCs w:val="24"/>
        </w:rPr>
      </w:pPr>
      <w:ins w:id="286" w:author="Administrator" w:date="2024-11-12T17:01:00Z">
        <w:r w:rsidRPr="007E4545">
          <w:rPr>
            <w:b/>
            <w:bCs/>
            <w:color w:val="3B3838" w:themeColor="background2" w:themeShade="40"/>
            <w:sz w:val="24"/>
            <w:szCs w:val="24"/>
          </w:rPr>
          <w:t>D. Destination address</w:t>
        </w:r>
      </w:ins>
    </w:p>
    <w:p w:rsidR="007E4545" w:rsidRDefault="007E4545" w:rsidP="007E4545">
      <w:pPr>
        <w:pStyle w:val="ListParagraph"/>
        <w:rPr>
          <w:ins w:id="287" w:author="Administrator" w:date="2024-11-12T17:02:00Z" w16du:dateUtc="2024-11-13T00:02:00Z"/>
          <w:b/>
          <w:bCs/>
          <w:color w:val="3B3838" w:themeColor="background2" w:themeShade="40"/>
          <w:sz w:val="24"/>
          <w:szCs w:val="24"/>
        </w:rPr>
      </w:pPr>
    </w:p>
    <w:p w:rsidR="007E4545" w:rsidRPr="00CE2578" w:rsidRDefault="007E4545" w:rsidP="007E4545">
      <w:pPr>
        <w:pStyle w:val="ListParagraph"/>
        <w:rPr>
          <w:ins w:id="288" w:author="Administrator" w:date="2024-11-12T17:02:00Z" w16du:dateUtc="2024-11-13T00:02:00Z"/>
          <w:b/>
          <w:bCs/>
          <w:color w:val="3B3838" w:themeColor="background2" w:themeShade="40"/>
          <w:sz w:val="24"/>
          <w:szCs w:val="24"/>
        </w:rPr>
      </w:pPr>
      <w:ins w:id="289" w:author="Administrator" w:date="2024-11-12T17:02:00Z" w16du:dateUtc="2024-11-13T00:02:00Z">
        <w:r>
          <w:rPr>
            <w:b/>
            <w:bCs/>
            <w:color w:val="3B3838" w:themeColor="background2" w:themeShade="40"/>
            <w:sz w:val="24"/>
            <w:szCs w:val="24"/>
          </w:rPr>
          <w:t xml:space="preserve">Ans </w:t>
        </w:r>
        <w:proofErr w:type="gramStart"/>
        <w:r>
          <w:rPr>
            <w:b/>
            <w:bCs/>
            <w:color w:val="3B3838" w:themeColor="background2" w:themeShade="40"/>
            <w:sz w:val="24"/>
            <w:szCs w:val="24"/>
          </w:rPr>
          <w:t>=  &gt;</w:t>
        </w:r>
        <w:proofErr w:type="gramEnd"/>
        <w:r>
          <w:rPr>
            <w:b/>
            <w:bCs/>
            <w:color w:val="3B3838" w:themeColor="background2" w:themeShade="40"/>
            <w:sz w:val="24"/>
            <w:szCs w:val="24"/>
          </w:rPr>
          <w:t xml:space="preserve"> </w:t>
        </w:r>
        <w:r w:rsidRPr="007E4545">
          <w:rPr>
            <w:b/>
            <w:bCs/>
            <w:color w:val="3B3838" w:themeColor="background2" w:themeShade="40"/>
            <w:sz w:val="24"/>
            <w:szCs w:val="24"/>
          </w:rPr>
          <w:t>B. Time to Live</w:t>
        </w:r>
      </w:ins>
    </w:p>
    <w:p w:rsidR="007E4545" w:rsidRPr="007E4545" w:rsidRDefault="007E4545" w:rsidP="007E4545">
      <w:pPr>
        <w:pStyle w:val="ListParagraph"/>
        <w:rPr>
          <w:b/>
          <w:bCs/>
          <w:color w:val="3B3838" w:themeColor="background2" w:themeShade="40"/>
          <w:sz w:val="24"/>
          <w:szCs w:val="24"/>
          <w:rPrChange w:id="290" w:author="Administrator" w:date="2024-11-12T17:00:00Z" w16du:dateUtc="2024-11-13T00:00:00Z">
            <w:rPr>
              <w:b/>
              <w:bCs/>
              <w:color w:val="3B3838" w:themeColor="background2" w:themeShade="40"/>
              <w:sz w:val="32"/>
              <w:szCs w:val="32"/>
            </w:rPr>
          </w:rPrChange>
        </w:rPr>
        <w:pPrChange w:id="291" w:author="Administrator" w:date="2024-11-12T17:00:00Z" w16du:dateUtc="2024-11-13T00:00:00Z">
          <w:pPr/>
        </w:pPrChange>
      </w:pPr>
    </w:p>
    <w:sectPr w:rsidR="007E4545" w:rsidRPr="007E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260B0"/>
    <w:multiLevelType w:val="multilevel"/>
    <w:tmpl w:val="2384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36E3"/>
    <w:multiLevelType w:val="multilevel"/>
    <w:tmpl w:val="CECE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A4AB5"/>
    <w:multiLevelType w:val="multilevel"/>
    <w:tmpl w:val="703A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97EFF"/>
    <w:multiLevelType w:val="multilevel"/>
    <w:tmpl w:val="877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4A4C"/>
    <w:multiLevelType w:val="multilevel"/>
    <w:tmpl w:val="FA1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E20CE"/>
    <w:multiLevelType w:val="multilevel"/>
    <w:tmpl w:val="6C4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67D29"/>
    <w:multiLevelType w:val="multilevel"/>
    <w:tmpl w:val="BCE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5745A"/>
    <w:multiLevelType w:val="multilevel"/>
    <w:tmpl w:val="D02A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D3A34"/>
    <w:multiLevelType w:val="multilevel"/>
    <w:tmpl w:val="4A7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638AE"/>
    <w:multiLevelType w:val="multilevel"/>
    <w:tmpl w:val="65A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E5B8C"/>
    <w:multiLevelType w:val="multilevel"/>
    <w:tmpl w:val="8876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24337"/>
    <w:multiLevelType w:val="multilevel"/>
    <w:tmpl w:val="CFA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30EDA"/>
    <w:multiLevelType w:val="multilevel"/>
    <w:tmpl w:val="F858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31A52"/>
    <w:multiLevelType w:val="multilevel"/>
    <w:tmpl w:val="E216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F644A"/>
    <w:multiLevelType w:val="multilevel"/>
    <w:tmpl w:val="728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020D7"/>
    <w:multiLevelType w:val="multilevel"/>
    <w:tmpl w:val="2C0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B7011"/>
    <w:multiLevelType w:val="multilevel"/>
    <w:tmpl w:val="034E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0565CD"/>
    <w:multiLevelType w:val="multilevel"/>
    <w:tmpl w:val="6F9C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283743">
    <w:abstractNumId w:val="17"/>
  </w:num>
  <w:num w:numId="2" w16cid:durableId="903760470">
    <w:abstractNumId w:val="14"/>
  </w:num>
  <w:num w:numId="3" w16cid:durableId="1408070868">
    <w:abstractNumId w:val="4"/>
  </w:num>
  <w:num w:numId="4" w16cid:durableId="1926262676">
    <w:abstractNumId w:val="9"/>
  </w:num>
  <w:num w:numId="5" w16cid:durableId="1723745398">
    <w:abstractNumId w:val="12"/>
  </w:num>
  <w:num w:numId="6" w16cid:durableId="892666650">
    <w:abstractNumId w:val="3"/>
  </w:num>
  <w:num w:numId="7" w16cid:durableId="1809736467">
    <w:abstractNumId w:val="5"/>
  </w:num>
  <w:num w:numId="8" w16cid:durableId="1352025050">
    <w:abstractNumId w:val="6"/>
  </w:num>
  <w:num w:numId="9" w16cid:durableId="2068801655">
    <w:abstractNumId w:val="11"/>
  </w:num>
  <w:num w:numId="10" w16cid:durableId="629751352">
    <w:abstractNumId w:val="15"/>
  </w:num>
  <w:num w:numId="11" w16cid:durableId="1481729678">
    <w:abstractNumId w:val="7"/>
  </w:num>
  <w:num w:numId="12" w16cid:durableId="1186990676">
    <w:abstractNumId w:val="10"/>
  </w:num>
  <w:num w:numId="13" w16cid:durableId="1323702343">
    <w:abstractNumId w:val="13"/>
  </w:num>
  <w:num w:numId="14" w16cid:durableId="1271164468">
    <w:abstractNumId w:val="2"/>
  </w:num>
  <w:num w:numId="15" w16cid:durableId="180749598">
    <w:abstractNumId w:val="0"/>
  </w:num>
  <w:num w:numId="16" w16cid:durableId="473178607">
    <w:abstractNumId w:val="8"/>
  </w:num>
  <w:num w:numId="17" w16cid:durableId="435560638">
    <w:abstractNumId w:val="16"/>
  </w:num>
  <w:num w:numId="18" w16cid:durableId="18335663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DE"/>
    <w:rsid w:val="000165DE"/>
    <w:rsid w:val="000824DA"/>
    <w:rsid w:val="007E4545"/>
    <w:rsid w:val="00C3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5CA5"/>
  <w15:chartTrackingRefBased/>
  <w15:docId w15:val="{5F9AE3BE-3755-416C-931F-0638BB81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65DE"/>
    <w:pPr>
      <w:spacing w:after="0" w:line="240" w:lineRule="auto"/>
    </w:pPr>
  </w:style>
  <w:style w:type="paragraph" w:styleId="ListParagraph">
    <w:name w:val="List Paragraph"/>
    <w:basedOn w:val="Normal"/>
    <w:uiPriority w:val="34"/>
    <w:qFormat/>
    <w:rsid w:val="000165DE"/>
    <w:pPr>
      <w:ind w:left="720"/>
      <w:contextualSpacing/>
    </w:pPr>
  </w:style>
  <w:style w:type="paragraph" w:styleId="NormalWeb">
    <w:name w:val="Normal (Web)"/>
    <w:basedOn w:val="Normal"/>
    <w:uiPriority w:val="99"/>
    <w:semiHidden/>
    <w:unhideWhenUsed/>
    <w:rsid w:val="000165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770">
      <w:bodyDiv w:val="1"/>
      <w:marLeft w:val="0"/>
      <w:marRight w:val="0"/>
      <w:marTop w:val="0"/>
      <w:marBottom w:val="0"/>
      <w:divBdr>
        <w:top w:val="none" w:sz="0" w:space="0" w:color="auto"/>
        <w:left w:val="none" w:sz="0" w:space="0" w:color="auto"/>
        <w:bottom w:val="none" w:sz="0" w:space="0" w:color="auto"/>
        <w:right w:val="none" w:sz="0" w:space="0" w:color="auto"/>
      </w:divBdr>
    </w:div>
    <w:div w:id="292255931">
      <w:bodyDiv w:val="1"/>
      <w:marLeft w:val="0"/>
      <w:marRight w:val="0"/>
      <w:marTop w:val="0"/>
      <w:marBottom w:val="0"/>
      <w:divBdr>
        <w:top w:val="none" w:sz="0" w:space="0" w:color="auto"/>
        <w:left w:val="none" w:sz="0" w:space="0" w:color="auto"/>
        <w:bottom w:val="none" w:sz="0" w:space="0" w:color="auto"/>
        <w:right w:val="none" w:sz="0" w:space="0" w:color="auto"/>
      </w:divBdr>
    </w:div>
    <w:div w:id="605309699">
      <w:bodyDiv w:val="1"/>
      <w:marLeft w:val="0"/>
      <w:marRight w:val="0"/>
      <w:marTop w:val="0"/>
      <w:marBottom w:val="0"/>
      <w:divBdr>
        <w:top w:val="none" w:sz="0" w:space="0" w:color="auto"/>
        <w:left w:val="none" w:sz="0" w:space="0" w:color="auto"/>
        <w:bottom w:val="none" w:sz="0" w:space="0" w:color="auto"/>
        <w:right w:val="none" w:sz="0" w:space="0" w:color="auto"/>
      </w:divBdr>
    </w:div>
    <w:div w:id="1298805381">
      <w:bodyDiv w:val="1"/>
      <w:marLeft w:val="0"/>
      <w:marRight w:val="0"/>
      <w:marTop w:val="0"/>
      <w:marBottom w:val="0"/>
      <w:divBdr>
        <w:top w:val="none" w:sz="0" w:space="0" w:color="auto"/>
        <w:left w:val="none" w:sz="0" w:space="0" w:color="auto"/>
        <w:bottom w:val="none" w:sz="0" w:space="0" w:color="auto"/>
        <w:right w:val="none" w:sz="0" w:space="0" w:color="auto"/>
      </w:divBdr>
    </w:div>
    <w:div w:id="1327712775">
      <w:bodyDiv w:val="1"/>
      <w:marLeft w:val="0"/>
      <w:marRight w:val="0"/>
      <w:marTop w:val="0"/>
      <w:marBottom w:val="0"/>
      <w:divBdr>
        <w:top w:val="none" w:sz="0" w:space="0" w:color="auto"/>
        <w:left w:val="none" w:sz="0" w:space="0" w:color="auto"/>
        <w:bottom w:val="none" w:sz="0" w:space="0" w:color="auto"/>
        <w:right w:val="none" w:sz="0" w:space="0" w:color="auto"/>
      </w:divBdr>
    </w:div>
    <w:div w:id="1353458432">
      <w:bodyDiv w:val="1"/>
      <w:marLeft w:val="0"/>
      <w:marRight w:val="0"/>
      <w:marTop w:val="0"/>
      <w:marBottom w:val="0"/>
      <w:divBdr>
        <w:top w:val="none" w:sz="0" w:space="0" w:color="auto"/>
        <w:left w:val="none" w:sz="0" w:space="0" w:color="auto"/>
        <w:bottom w:val="none" w:sz="0" w:space="0" w:color="auto"/>
        <w:right w:val="none" w:sz="0" w:space="0" w:color="auto"/>
      </w:divBdr>
    </w:div>
    <w:div w:id="1541279922">
      <w:bodyDiv w:val="1"/>
      <w:marLeft w:val="0"/>
      <w:marRight w:val="0"/>
      <w:marTop w:val="0"/>
      <w:marBottom w:val="0"/>
      <w:divBdr>
        <w:top w:val="none" w:sz="0" w:space="0" w:color="auto"/>
        <w:left w:val="none" w:sz="0" w:space="0" w:color="auto"/>
        <w:bottom w:val="none" w:sz="0" w:space="0" w:color="auto"/>
        <w:right w:val="none" w:sz="0" w:space="0" w:color="auto"/>
      </w:divBdr>
    </w:div>
    <w:div w:id="1677153800">
      <w:bodyDiv w:val="1"/>
      <w:marLeft w:val="0"/>
      <w:marRight w:val="0"/>
      <w:marTop w:val="0"/>
      <w:marBottom w:val="0"/>
      <w:divBdr>
        <w:top w:val="none" w:sz="0" w:space="0" w:color="auto"/>
        <w:left w:val="none" w:sz="0" w:space="0" w:color="auto"/>
        <w:bottom w:val="none" w:sz="0" w:space="0" w:color="auto"/>
        <w:right w:val="none" w:sz="0" w:space="0" w:color="auto"/>
      </w:divBdr>
    </w:div>
    <w:div w:id="2003775628">
      <w:bodyDiv w:val="1"/>
      <w:marLeft w:val="0"/>
      <w:marRight w:val="0"/>
      <w:marTop w:val="0"/>
      <w:marBottom w:val="0"/>
      <w:divBdr>
        <w:top w:val="none" w:sz="0" w:space="0" w:color="auto"/>
        <w:left w:val="none" w:sz="0" w:space="0" w:color="auto"/>
        <w:bottom w:val="none" w:sz="0" w:space="0" w:color="auto"/>
        <w:right w:val="none" w:sz="0" w:space="0" w:color="auto"/>
      </w:divBdr>
    </w:div>
    <w:div w:id="21110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2024-11-12T23:36:00Z</dcterms:created>
  <dcterms:modified xsi:type="dcterms:W3CDTF">2024-11-13T00:04:00Z</dcterms:modified>
</cp:coreProperties>
</file>